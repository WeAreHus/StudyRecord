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445EB" w14:textId="6C37749A" w:rsidR="00BA5A40" w:rsidRDefault="005C2278" w:rsidP="005C2278">
      <w:pPr>
        <w:pStyle w:val="1"/>
        <w:jc w:val="center"/>
      </w:pPr>
      <w:r>
        <w:rPr>
          <w:rFonts w:hint="eastAsia"/>
        </w:rPr>
        <w:t>伪文件系统</w:t>
      </w:r>
    </w:p>
    <w:p w14:paraId="26813BD2" w14:textId="11138279" w:rsidR="005C2278" w:rsidRDefault="005C2278" w:rsidP="005C227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proc</w:t>
      </w:r>
      <w:r>
        <w:rPr>
          <w:rFonts w:ascii="Arial" w:hAnsi="Arial" w:cs="Arial"/>
          <w:color w:val="333333"/>
          <w:szCs w:val="21"/>
          <w:shd w:val="clear" w:color="auto" w:fill="FFFFFF"/>
        </w:rPr>
        <w:t>应该是一个虚拟文件系统，它只存在内存当中，而不占用外存空间。它以文件系统的方式为访问系统</w:t>
      </w:r>
      <w:r w:rsidR="006E0E19">
        <w:fldChar w:fldCharType="begin"/>
      </w:r>
      <w:r w:rsidR="006E0E19">
        <w:instrText xml:space="preserve"> HYPERLINK "https://baike.baidu.com/item/%E5%86%85%E6%A0%B8" \t "_blank" </w:instrText>
      </w:r>
      <w:r w:rsidR="006E0E19"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  <w:shd w:val="clear" w:color="auto" w:fill="FFFFFF"/>
        </w:rPr>
        <w:t>内核</w:t>
      </w:r>
      <w:r w:rsidR="006E0E19">
        <w:rPr>
          <w:rStyle w:val="a3"/>
          <w:rFonts w:ascii="Arial" w:hAnsi="Arial" w:cs="Arial"/>
          <w:color w:val="136EC2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数据的操作提供接口。用户和应用程序可以通过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proc</w:t>
      </w:r>
      <w:r>
        <w:rPr>
          <w:rFonts w:ascii="Arial" w:hAnsi="Arial" w:cs="Arial"/>
          <w:color w:val="333333"/>
          <w:szCs w:val="21"/>
          <w:shd w:val="clear" w:color="auto" w:fill="FFFFFF"/>
        </w:rPr>
        <w:t>得到系统的信息，并可以改变</w:t>
      </w:r>
      <w:r w:rsidR="006E0E19">
        <w:fldChar w:fldCharType="begin"/>
      </w:r>
      <w:r w:rsidR="006E0E19">
        <w:instrText xml:space="preserve"> HYPERLINK "https://baike.baidu.com/item/%E5%86%85%E6%A0%B8" \t "_blank" </w:instrText>
      </w:r>
      <w:r w:rsidR="006E0E19"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  <w:shd w:val="clear" w:color="auto" w:fill="FFFFFF"/>
        </w:rPr>
        <w:t>内核</w:t>
      </w:r>
      <w:r w:rsidR="006E0E19">
        <w:rPr>
          <w:rStyle w:val="a3"/>
          <w:rFonts w:ascii="Arial" w:hAnsi="Arial" w:cs="Arial"/>
          <w:color w:val="136EC2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的某些参数。由于系统的信息，如进程，是动态改变的，所以用户或应用程序读取</w:t>
      </w:r>
      <w:r>
        <w:rPr>
          <w:rFonts w:ascii="Arial" w:hAnsi="Arial" w:cs="Arial"/>
          <w:color w:val="333333"/>
          <w:szCs w:val="21"/>
          <w:shd w:val="clear" w:color="auto" w:fill="FFFFFF"/>
        </w:rPr>
        <w:t>proc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proc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文件系统是动态从系统</w:t>
      </w:r>
      <w:r w:rsidR="006E0E19">
        <w:fldChar w:fldCharType="begin"/>
      </w:r>
      <w:r w:rsidR="006E0E19">
        <w:instrText xml:space="preserve"> HYPERLINK "https://baike.baidu.com/item/%E5%86%85%E6%A0%B8" \t "_blank" </w:instrText>
      </w:r>
      <w:r w:rsidR="006E0E19"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  <w:shd w:val="clear" w:color="auto" w:fill="FFFFFF"/>
        </w:rPr>
        <w:t>内核</w:t>
      </w:r>
      <w:r w:rsidR="006E0E19">
        <w:rPr>
          <w:rStyle w:val="a3"/>
          <w:rFonts w:ascii="Arial" w:hAnsi="Arial" w:cs="Arial"/>
          <w:color w:val="136EC2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读出所需信息并提交的。</w:t>
      </w:r>
    </w:p>
    <w:p w14:paraId="348118E0" w14:textId="57A416B3" w:rsidR="005C2278" w:rsidRDefault="005C2278" w:rsidP="005C2278"/>
    <w:p w14:paraId="4D07BC40" w14:textId="3CCDBA51" w:rsidR="005C2278" w:rsidRDefault="005C2278" w:rsidP="005C2278"/>
    <w:p w14:paraId="5EA7A1EB" w14:textId="2F75C982" w:rsidR="005C2278" w:rsidRPr="00952054" w:rsidRDefault="005C2278" w:rsidP="005C2278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952054">
        <w:rPr>
          <w:rFonts w:ascii="Arial" w:hAnsi="Arial" w:cs="Arial" w:hint="eastAsia"/>
          <w:color w:val="333333"/>
          <w:szCs w:val="21"/>
          <w:shd w:val="clear" w:color="auto" w:fill="FFFFFF"/>
        </w:rPr>
        <w:t>1.</w:t>
      </w:r>
      <w:r w:rsidRPr="00952054">
        <w:rPr>
          <w:rFonts w:ascii="Arial" w:hAnsi="Arial" w:cs="Arial"/>
          <w:color w:val="333333"/>
          <w:szCs w:val="21"/>
          <w:shd w:val="clear" w:color="auto" w:fill="FFFFFF"/>
        </w:rPr>
        <w:t xml:space="preserve">proc - </w:t>
      </w:r>
      <w:r w:rsidRPr="00952054">
        <w:rPr>
          <w:rFonts w:ascii="Arial" w:hAnsi="Arial" w:cs="Arial"/>
          <w:color w:val="333333"/>
          <w:szCs w:val="21"/>
          <w:shd w:val="clear" w:color="auto" w:fill="FFFFFF"/>
        </w:rPr>
        <w:t>进程信息伪文件系统</w:t>
      </w:r>
    </w:p>
    <w:p w14:paraId="5FFB92DB" w14:textId="732C45C2" w:rsidR="005C2278" w:rsidRPr="00952054" w:rsidRDefault="005C2278" w:rsidP="005C2278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952054"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 w:rsidRPr="00952054">
        <w:rPr>
          <w:rFonts w:ascii="Arial" w:hAnsi="Arial" w:cs="Arial"/>
          <w:color w:val="333333"/>
          <w:szCs w:val="21"/>
          <w:shd w:val="clear" w:color="auto" w:fill="FFFFFF"/>
        </w:rPr>
        <w:t>proc</w:t>
      </w:r>
      <w:r w:rsidRPr="00952054">
        <w:rPr>
          <w:rFonts w:ascii="Arial" w:hAnsi="Arial" w:cs="Arial"/>
          <w:color w:val="333333"/>
          <w:szCs w:val="21"/>
          <w:shd w:val="clear" w:color="auto" w:fill="FFFFFF"/>
        </w:rPr>
        <w:t>应该是一个虚拟文件系统</w:t>
      </w:r>
      <w:r w:rsidRPr="00952054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Pr="00952054">
        <w:rPr>
          <w:rFonts w:ascii="Arial" w:hAnsi="Arial" w:cs="Arial"/>
          <w:color w:val="333333"/>
          <w:szCs w:val="21"/>
          <w:shd w:val="clear" w:color="auto" w:fill="FFFFFF"/>
        </w:rPr>
        <w:t>被用作</w:t>
      </w:r>
      <w:r w:rsidR="006E0E19">
        <w:fldChar w:fldCharType="begin"/>
      </w:r>
      <w:r w:rsidR="006E0E19">
        <w:instrText xml:space="preserve"> HYPERLINK "https://baike.baidu.com/item/%E5%86%85%E6%A0%B8" \t</w:instrText>
      </w:r>
      <w:r w:rsidR="006E0E19">
        <w:instrText xml:space="preserve"> "_blank" </w:instrText>
      </w:r>
      <w:r w:rsidR="006E0E19">
        <w:fldChar w:fldCharType="separate"/>
      </w:r>
      <w:r w:rsidRPr="00952054">
        <w:rPr>
          <w:rFonts w:ascii="Arial" w:hAnsi="Arial" w:cs="Arial"/>
          <w:color w:val="333333"/>
          <w:szCs w:val="21"/>
          <w:shd w:val="clear" w:color="auto" w:fill="FFFFFF"/>
        </w:rPr>
        <w:t>内核</w:t>
      </w:r>
      <w:r w:rsidR="006E0E19"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  <w:hyperlink r:id="rId6" w:tgtFrame="_blank" w:history="1">
        <w:r w:rsidRPr="00952054">
          <w:rPr>
            <w:rFonts w:ascii="Arial" w:hAnsi="Arial" w:cs="Arial"/>
            <w:color w:val="333333"/>
            <w:szCs w:val="21"/>
            <w:shd w:val="clear" w:color="auto" w:fill="FFFFFF"/>
          </w:rPr>
          <w:t>数据结构</w:t>
        </w:r>
      </w:hyperlink>
      <w:r w:rsidRPr="00952054">
        <w:rPr>
          <w:rFonts w:ascii="Arial" w:hAnsi="Arial" w:cs="Arial"/>
          <w:color w:val="333333"/>
          <w:szCs w:val="21"/>
          <w:shd w:val="clear" w:color="auto" w:fill="FFFFFF"/>
        </w:rPr>
        <w:t>的接口</w:t>
      </w:r>
      <w:r w:rsidRPr="00952054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Pr="00952054">
        <w:rPr>
          <w:rFonts w:ascii="Arial" w:hAnsi="Arial" w:cs="Arial"/>
          <w:color w:val="333333"/>
          <w:szCs w:val="21"/>
          <w:shd w:val="clear" w:color="auto" w:fill="FFFFFF"/>
        </w:rPr>
        <w:t>而不仅仅是解释</w:t>
      </w:r>
      <w:r w:rsidRPr="00952054">
        <w:rPr>
          <w:rFonts w:ascii="Arial" w:hAnsi="Arial" w:cs="Arial" w:hint="eastAsia"/>
          <w:color w:val="333333"/>
          <w:szCs w:val="21"/>
          <w:shd w:val="clear" w:color="auto" w:fill="FFFFFF"/>
        </w:rPr>
        <w:t>说明</w:t>
      </w:r>
      <w:r w:rsidRPr="00952054">
        <w:rPr>
          <w:rFonts w:ascii="Arial" w:hAnsi="Arial" w:cs="Arial"/>
          <w:color w:val="333333"/>
          <w:szCs w:val="21"/>
          <w:shd w:val="clear" w:color="auto" w:fill="FFFFFF"/>
        </w:rPr>
        <w:t>/dev/</w:t>
      </w:r>
      <w:proofErr w:type="spellStart"/>
      <w:r w:rsidRPr="00952054">
        <w:rPr>
          <w:rFonts w:ascii="Arial" w:hAnsi="Arial" w:cs="Arial"/>
          <w:color w:val="333333"/>
          <w:szCs w:val="21"/>
          <w:shd w:val="clear" w:color="auto" w:fill="FFFFFF"/>
        </w:rPr>
        <w:t>kmem</w:t>
      </w:r>
      <w:proofErr w:type="spellEnd"/>
    </w:p>
    <w:p w14:paraId="513DB745" w14:textId="1D3F2C3B" w:rsidR="005C2278" w:rsidRPr="00952054" w:rsidRDefault="005C2278" w:rsidP="005C2278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952054"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 w:rsidRPr="00952054">
        <w:rPr>
          <w:rFonts w:ascii="Arial" w:hAnsi="Arial" w:cs="Arial"/>
          <w:color w:val="333333"/>
          <w:szCs w:val="21"/>
          <w:shd w:val="clear" w:color="auto" w:fill="FFFFFF"/>
        </w:rPr>
        <w:t>/proc</w:t>
      </w:r>
      <w:r w:rsidRPr="00952054">
        <w:rPr>
          <w:rFonts w:ascii="Arial" w:hAnsi="Arial" w:cs="Arial"/>
          <w:color w:val="333333"/>
          <w:szCs w:val="21"/>
          <w:shd w:val="clear" w:color="auto" w:fill="FFFFFF"/>
        </w:rPr>
        <w:t>里的大多数文件都是只读的</w:t>
      </w:r>
      <w:r w:rsidRPr="00952054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Pr="00952054">
        <w:rPr>
          <w:rFonts w:ascii="Arial" w:hAnsi="Arial" w:cs="Arial"/>
          <w:color w:val="333333"/>
          <w:szCs w:val="21"/>
          <w:shd w:val="clear" w:color="auto" w:fill="FFFFFF"/>
        </w:rPr>
        <w:t>但也可以通过写一些文件来改变</w:t>
      </w:r>
      <w:r w:rsidR="006E0E19">
        <w:fldChar w:fldCharType="begin"/>
      </w:r>
      <w:r w:rsidR="006E0E19">
        <w:instrText xml:space="preserve"> HYPERLINK "https://baike.baidu.com/item/%E5%86%85%E6%A0%B8" \t "_blank" </w:instrText>
      </w:r>
      <w:r w:rsidR="006E0E19">
        <w:fldChar w:fldCharType="separate"/>
      </w:r>
      <w:r w:rsidRPr="00952054">
        <w:rPr>
          <w:rFonts w:ascii="Arial" w:hAnsi="Arial" w:cs="Arial"/>
          <w:color w:val="333333"/>
          <w:szCs w:val="21"/>
          <w:shd w:val="clear" w:color="auto" w:fill="FFFFFF"/>
        </w:rPr>
        <w:t>内核</w:t>
      </w:r>
      <w:r w:rsidR="006E0E19"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  <w:r w:rsidRPr="00952054">
        <w:rPr>
          <w:rFonts w:ascii="Arial" w:hAnsi="Arial" w:cs="Arial"/>
          <w:color w:val="333333"/>
          <w:szCs w:val="21"/>
          <w:shd w:val="clear" w:color="auto" w:fill="FFFFFF"/>
        </w:rPr>
        <w:t>变量</w:t>
      </w:r>
      <w:r w:rsidRPr="00952054"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14:paraId="1B909F57" w14:textId="163D8029" w:rsidR="005C2278" w:rsidRPr="00952054" w:rsidRDefault="005C2278" w:rsidP="005C2278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06A572C" w14:textId="1A9F0841" w:rsidR="005C2278" w:rsidRDefault="005C2278" w:rsidP="005C227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69F8C2D" w14:textId="77777777" w:rsidR="00676F18" w:rsidRDefault="00676F18" w:rsidP="005C227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31B4097" w14:textId="65660A21" w:rsidR="005C2278" w:rsidRPr="00676F18" w:rsidRDefault="006E0E19" w:rsidP="005C2278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7" w:tgtFrame="_blank" w:tooltip="Linux知识库" w:history="1">
        <w:r w:rsidR="005C2278" w:rsidRPr="00676F18">
          <w:rPr>
            <w:rFonts w:ascii="Arial" w:hAnsi="Arial" w:cs="Arial"/>
            <w:color w:val="333333"/>
            <w:szCs w:val="21"/>
          </w:rPr>
          <w:t>Linux</w:t>
        </w:r>
      </w:hyperlink>
      <w:r w:rsidR="005C2278" w:rsidRPr="00676F18"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="005C2278" w:rsidRPr="00676F18">
        <w:rPr>
          <w:rFonts w:ascii="Arial" w:hAnsi="Arial" w:cs="Arial"/>
          <w:color w:val="333333"/>
          <w:szCs w:val="21"/>
          <w:shd w:val="clear" w:color="auto" w:fill="FFFFFF"/>
        </w:rPr>
        <w:t>内核提供了一种通过</w:t>
      </w:r>
      <w:r w:rsidR="005C2278" w:rsidRPr="00676F18">
        <w:rPr>
          <w:rFonts w:ascii="Arial" w:hAnsi="Arial" w:cs="Arial"/>
          <w:color w:val="333333"/>
          <w:szCs w:val="21"/>
          <w:shd w:val="clear" w:color="auto" w:fill="FFFFFF"/>
        </w:rPr>
        <w:t xml:space="preserve"> /proc </w:t>
      </w:r>
      <w:r w:rsidR="005C2278" w:rsidRPr="00676F18">
        <w:rPr>
          <w:rFonts w:ascii="Arial" w:hAnsi="Arial" w:cs="Arial"/>
          <w:color w:val="333333"/>
          <w:szCs w:val="21"/>
          <w:shd w:val="clear" w:color="auto" w:fill="FFFFFF"/>
        </w:rPr>
        <w:t>文件系统，在运行时访问内核内部</w:t>
      </w:r>
      <w:r>
        <w:fldChar w:fldCharType="begin"/>
      </w:r>
      <w:r>
        <w:instrText xml:space="preserve"> HYPERLINK "http://lib.csdn.net/base/datastructure" \t "_blank" \o "</w:instrText>
      </w:r>
      <w:r>
        <w:instrText>算法与数据结构知识库</w:instrText>
      </w:r>
      <w:r>
        <w:instrText xml:space="preserve">" </w:instrText>
      </w:r>
      <w:r>
        <w:fldChar w:fldCharType="separate"/>
      </w:r>
      <w:r w:rsidR="005C2278" w:rsidRPr="00676F18">
        <w:rPr>
          <w:rFonts w:ascii="Arial" w:hAnsi="Arial" w:cs="Arial"/>
          <w:color w:val="333333"/>
          <w:szCs w:val="21"/>
        </w:rPr>
        <w:t>数据结构</w:t>
      </w:r>
      <w:r>
        <w:rPr>
          <w:rFonts w:ascii="Arial" w:hAnsi="Arial" w:cs="Arial"/>
          <w:color w:val="333333"/>
          <w:szCs w:val="21"/>
        </w:rPr>
        <w:fldChar w:fldCharType="end"/>
      </w:r>
      <w:r w:rsidR="005C2278" w:rsidRPr="00676F18">
        <w:rPr>
          <w:rFonts w:ascii="Arial" w:hAnsi="Arial" w:cs="Arial"/>
          <w:color w:val="333333"/>
          <w:szCs w:val="21"/>
          <w:shd w:val="clear" w:color="auto" w:fill="FFFFFF"/>
        </w:rPr>
        <w:t>、改变内核设置的机制。</w:t>
      </w:r>
      <w:r w:rsidR="005C2278" w:rsidRPr="00676F18">
        <w:rPr>
          <w:rFonts w:ascii="Arial" w:hAnsi="Arial" w:cs="Arial"/>
          <w:color w:val="333333"/>
          <w:szCs w:val="21"/>
          <w:shd w:val="clear" w:color="auto" w:fill="FFFFFF"/>
        </w:rPr>
        <w:t>proc</w:t>
      </w:r>
      <w:r w:rsidR="005C2278" w:rsidRPr="00676F18">
        <w:rPr>
          <w:rFonts w:ascii="Arial" w:hAnsi="Arial" w:cs="Arial"/>
          <w:color w:val="333333"/>
          <w:szCs w:val="21"/>
          <w:shd w:val="clear" w:color="auto" w:fill="FFFFFF"/>
        </w:rPr>
        <w:t>文件系统是一个伪文件系统，它只存在内存当中，而不占用外存空间。它以文件系统的方式为访问系统内核数据的操作提供接口。</w:t>
      </w:r>
    </w:p>
    <w:p w14:paraId="47899D19" w14:textId="77777777" w:rsidR="005C2278" w:rsidRPr="00676F18" w:rsidRDefault="005C2278" w:rsidP="005C2278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用户和应用程序可以通过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proc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得到系统的信息，并可以改变内核的某些参数。由于系统的信息，如进程，是动态改变的，所以用户或应用程序读取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proc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文件时，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proc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文件系统是动态从系统内核读出所需信息并提交的。下面列出的这些文件或子文件夹，并不是都是在你的系统中存在，这取决于你的内核配置和装载的模块。另外，在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下还有三个很重要的目录：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net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，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scsi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和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sys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。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Sys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目录是可写的，可以通过它来访问或修改内核的参数，而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net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和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scsi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则依赖于内核配置。例如，如果系统不支持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scsi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，则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scsi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目录不存在。</w:t>
      </w:r>
    </w:p>
    <w:p w14:paraId="055CA36D" w14:textId="36A67FB3" w:rsidR="005C2278" w:rsidRDefault="005C2278" w:rsidP="005C2278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除了以上介绍的这些，还有的是一些以数字命名的目录，它们是进程目录。系统中当前运行的每一个进程都有对应的一个目录在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下，</w:t>
      </w:r>
      <w:proofErr w:type="gram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以进程</w:t>
      </w:r>
      <w:proofErr w:type="gram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的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PID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号为目录名，它们是读取进程信息的接口。而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self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目录则是读取进程本身的信息接口，是一个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link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。</w:t>
      </w:r>
    </w:p>
    <w:p w14:paraId="2C7DBA4A" w14:textId="6E606E90" w:rsidR="00676F18" w:rsidRDefault="00676F18" w:rsidP="005C2278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</w:p>
    <w:p w14:paraId="047E87AC" w14:textId="0527809E" w:rsidR="00676F18" w:rsidRDefault="00676F18" w:rsidP="005C2278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</w:p>
    <w:p w14:paraId="577DEA8A" w14:textId="149B925E" w:rsidR="00676F18" w:rsidRDefault="00676F18" w:rsidP="005C2278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</w:p>
    <w:p w14:paraId="2F4AD8A5" w14:textId="77777777" w:rsidR="00676F18" w:rsidRPr="00676F18" w:rsidRDefault="00676F18" w:rsidP="005C2278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</w:p>
    <w:p w14:paraId="6C9C2B61" w14:textId="4F59BFD6" w:rsidR="00952054" w:rsidRPr="00952054" w:rsidRDefault="00952054" w:rsidP="00952054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555555"/>
          <w:sz w:val="28"/>
          <w:szCs w:val="28"/>
        </w:rPr>
      </w:pPr>
      <w:r w:rsidRPr="00952054">
        <w:rPr>
          <w:rFonts w:ascii="Comic Sans MS" w:hAnsi="Comic Sans MS" w:cs="Arial" w:hint="eastAsia"/>
          <w:b/>
          <w:color w:val="555555"/>
        </w:rPr>
        <w:t>/</w:t>
      </w:r>
      <w:r w:rsidRPr="00952054">
        <w:rPr>
          <w:rFonts w:ascii="Comic Sans MS" w:hAnsi="Comic Sans MS" w:cs="Arial"/>
          <w:b/>
          <w:color w:val="555555"/>
        </w:rPr>
        <w:t>proc</w:t>
      </w:r>
      <w:r w:rsidRPr="00952054">
        <w:rPr>
          <w:rFonts w:ascii="Comic Sans MS" w:hAnsi="Comic Sans MS" w:cs="Arial" w:hint="eastAsia"/>
          <w:b/>
          <w:color w:val="555555"/>
        </w:rPr>
        <w:t>相关指定的操作</w:t>
      </w:r>
      <w:ins w:id="0" w:author="Cris" w:date="2018-02-15T12:51:00Z">
        <w:r w:rsidR="00BD59A5">
          <w:rPr>
            <w:rFonts w:ascii="Comic Sans MS" w:hAnsi="Comic Sans MS" w:cs="Arial" w:hint="eastAsia"/>
            <w:b/>
            <w:color w:val="555555"/>
          </w:rPr>
          <w:t>命令</w:t>
        </w:r>
      </w:ins>
      <w:r w:rsidRPr="00952054">
        <w:rPr>
          <w:rFonts w:ascii="Comic Sans MS" w:hAnsi="Comic Sans MS" w:cs="Arial" w:hint="eastAsia"/>
          <w:b/>
          <w:color w:val="555555"/>
        </w:rPr>
        <w:t>所获的内容</w:t>
      </w:r>
      <w:ins w:id="1" w:author="Cris" w:date="2018-02-15T12:52:00Z">
        <w:r w:rsidR="00BD59A5">
          <w:rPr>
            <w:rFonts w:ascii="Comic Sans MS" w:hAnsi="Comic Sans MS" w:cs="Arial" w:hint="eastAsia"/>
            <w:b/>
            <w:color w:val="555555"/>
          </w:rPr>
          <w:t>信息</w:t>
        </w:r>
      </w:ins>
      <w:del w:id="2" w:author="Cris" w:date="2018-02-15T12:52:00Z">
        <w:r w:rsidRPr="00952054" w:rsidDel="00BD59A5">
          <w:rPr>
            <w:rFonts w:ascii="Comic Sans MS" w:hAnsi="Comic Sans MS" w:cs="Arial" w:hint="eastAsia"/>
            <w:b/>
            <w:color w:val="555555"/>
          </w:rPr>
          <w:delText>信</w:delText>
        </w:r>
      </w:del>
    </w:p>
    <w:p w14:paraId="3E39260B" w14:textId="77777777" w:rsidR="00952054" w:rsidRPr="00676F18" w:rsidRDefault="00952054" w:rsidP="0095205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76F18">
        <w:rPr>
          <w:rFonts w:ascii="Arial" w:hAnsi="Arial" w:cs="Arial"/>
          <w:color w:val="333333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hAnsi="Arial" w:cs="Arial"/>
          <w:color w:val="333333"/>
          <w:szCs w:val="21"/>
          <w:shd w:val="clear" w:color="auto" w:fill="FFFFFF"/>
        </w:rPr>
        <w:t>buddyinfo</w:t>
      </w:r>
      <w:proofErr w:type="spellEnd"/>
      <w:r w:rsidRPr="00676F1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676F18">
        <w:rPr>
          <w:rFonts w:ascii="Arial" w:hAnsi="Arial" w:cs="Arial"/>
          <w:color w:val="333333"/>
          <w:szCs w:val="21"/>
          <w:shd w:val="clear" w:color="auto" w:fill="FFFFFF"/>
        </w:rPr>
        <w:t>每个内存区中的每个</w:t>
      </w:r>
      <w:r w:rsidRPr="00676F18">
        <w:rPr>
          <w:rFonts w:ascii="Arial" w:hAnsi="Arial" w:cs="Arial"/>
          <w:color w:val="333333"/>
          <w:szCs w:val="21"/>
          <w:shd w:val="clear" w:color="auto" w:fill="FFFFFF"/>
        </w:rPr>
        <w:t>order</w:t>
      </w:r>
      <w:r w:rsidRPr="00676F18">
        <w:rPr>
          <w:rFonts w:ascii="Arial" w:hAnsi="Arial" w:cs="Arial"/>
          <w:color w:val="333333"/>
          <w:szCs w:val="21"/>
          <w:shd w:val="clear" w:color="auto" w:fill="FFFFFF"/>
        </w:rPr>
        <w:t>有多少块可用，和内存碎片问题有关</w:t>
      </w:r>
    </w:p>
    <w:p w14:paraId="31754CF0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cmdline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启动时传递给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kernel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的参数信息</w:t>
      </w:r>
    </w:p>
    <w:p w14:paraId="7C155DF6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cpuinfo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cpu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的信息</w:t>
      </w:r>
    </w:p>
    <w:p w14:paraId="5AC2B135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lastRenderedPageBreak/>
        <w:t xml:space="preserve">/proc/crypto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内核使用的所有已安装的加密密码及细节</w:t>
      </w:r>
    </w:p>
    <w:p w14:paraId="7A152E6B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/proc/devices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已经加载的设备并分类</w:t>
      </w:r>
    </w:p>
    <w:p w14:paraId="19A2BBDB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br/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dma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已注册使用的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ISA DMA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频道列表</w:t>
      </w:r>
    </w:p>
    <w:p w14:paraId="130D7323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execdomains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Linux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内核当前支持的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execution domains</w:t>
      </w:r>
    </w:p>
    <w:p w14:paraId="0606D07F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/proc/fb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帧缓冲设备列表，包括数量和控制它的驱动</w:t>
      </w:r>
    </w:p>
    <w:p w14:paraId="4E795640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/proc/filesystems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内核当前支持的文件系统类型</w:t>
      </w:r>
    </w:p>
    <w:p w14:paraId="1FEEC558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/proc/interrupts x86</w:t>
      </w:r>
      <w:hyperlink r:id="rId8" w:tgtFrame="_blank" w:tooltip="大型网站架构知识库" w:history="1">
        <w:r w:rsidRPr="00676F18">
          <w:rPr>
            <w:rFonts w:ascii="Arial" w:eastAsiaTheme="minorEastAsia" w:hAnsi="Arial"/>
            <w:color w:val="333333"/>
            <w:kern w:val="2"/>
            <w:sz w:val="21"/>
            <w:szCs w:val="21"/>
            <w:shd w:val="clear" w:color="auto" w:fill="FFFFFF"/>
          </w:rPr>
          <w:t>架构</w:t>
        </w:r>
      </w:hyperlink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中的每个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IRQ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中断数</w:t>
      </w:r>
    </w:p>
    <w:p w14:paraId="2615909F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iomem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每个物理设备当前在系统内存中的映射</w:t>
      </w:r>
    </w:p>
    <w:p w14:paraId="2459DA76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ioports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一个设备的输入输出所使用的注册端口范围</w:t>
      </w:r>
    </w:p>
    <w:p w14:paraId="261EAB46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kcore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代表系统的物理内存，存储为核心文件格式，里边显示的是字节数，等于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RAM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大小加上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4kb</w:t>
      </w:r>
    </w:p>
    <w:p w14:paraId="019D5E12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kmsg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记录内核生成的信息，可以通过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sbin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klogd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或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/bin/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dmesg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来处理</w:t>
      </w:r>
    </w:p>
    <w:p w14:paraId="0D2E9084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loadavg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根据过去一段时间内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CPU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和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IO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的状态得出的负载状态，与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uptime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命令有关</w:t>
      </w:r>
    </w:p>
    <w:p w14:paraId="4E6ABF5E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/proc/locks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内核锁住的文件列表</w:t>
      </w:r>
    </w:p>
    <w:p w14:paraId="703C4CF4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mdstat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多硬盘，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RAID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配置信息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(md=multiple disks)</w:t>
      </w:r>
    </w:p>
    <w:p w14:paraId="54612007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meminfo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RAM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使用的相关信息</w:t>
      </w:r>
    </w:p>
    <w:p w14:paraId="2D16A242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misc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其他的主要设备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(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设备号为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10)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上注册的驱动</w:t>
      </w:r>
    </w:p>
    <w:p w14:paraId="585B7F2A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/proc/modules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所有加载到内核的模块列表</w:t>
      </w:r>
    </w:p>
    <w:p w14:paraId="492A4925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/proc/mounts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系统中使用的所有挂载</w:t>
      </w:r>
    </w:p>
    <w:p w14:paraId="7644F6F1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mtrr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系统使用的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Memory Type Range Registers (MTRRs)</w:t>
      </w:r>
    </w:p>
    <w:p w14:paraId="4EC267F9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/proc/partitions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分区中的</w:t>
      </w:r>
      <w:proofErr w:type="gram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块分配</w:t>
      </w:r>
      <w:proofErr w:type="gram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信息</w:t>
      </w:r>
    </w:p>
    <w:p w14:paraId="131B8F01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pci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系统中的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PCI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设备列表</w:t>
      </w:r>
    </w:p>
    <w:p w14:paraId="2349E126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slabinfo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系统中所有活动的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slab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缓存信息</w:t>
      </w:r>
    </w:p>
    <w:p w14:paraId="644F22BA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/proc/stat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所有的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CPU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活动信息</w:t>
      </w:r>
    </w:p>
    <w:p w14:paraId="4AF4350D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sysrq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-trigger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使用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echo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命令来写这个文件的时候，远程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root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用户可以执行大多数的系统请求关键命令，就好像在本地终端执行一样。要写入这个文件，需要把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/proc/sys/kernel/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sysrq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不能设置为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0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。这个文件对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root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也是不可读的</w:t>
      </w:r>
    </w:p>
    <w:p w14:paraId="15A41AC1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/proc/uptime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系统已经运行了多久</w:t>
      </w:r>
    </w:p>
    <w:p w14:paraId="53A30839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/proc/swaps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交换空间的使用情况</w:t>
      </w:r>
    </w:p>
    <w:p w14:paraId="307F4FB2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/proc/version Linux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内核版本和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gcc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版本</w:t>
      </w:r>
    </w:p>
    <w:p w14:paraId="1F21231A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/proc/bus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系统总线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(Bus)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信息，例如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pci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usb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等</w:t>
      </w:r>
    </w:p>
    <w:p w14:paraId="554C6234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lastRenderedPageBreak/>
        <w:t xml:space="preserve">/proc/driver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驱动信息</w:t>
      </w:r>
    </w:p>
    <w:p w14:paraId="6E6042D9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/proc/fs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文件系统信息</w:t>
      </w:r>
    </w:p>
    <w:p w14:paraId="7DF1767D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/proc/ide 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ide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设备信息</w:t>
      </w:r>
    </w:p>
    <w:p w14:paraId="335B9CC3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irq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中断请求设备信息</w:t>
      </w:r>
    </w:p>
    <w:p w14:paraId="5C99A859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/proc/net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网卡设备信息</w:t>
      </w:r>
    </w:p>
    <w:p w14:paraId="0DDC516D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scsi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scsi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设备信息</w:t>
      </w:r>
    </w:p>
    <w:p w14:paraId="582C7612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tty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tty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设备信息</w:t>
      </w:r>
    </w:p>
    <w:p w14:paraId="3CBA8893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/proc/net/dev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显示网络适配器及统计信息</w:t>
      </w:r>
    </w:p>
    <w:p w14:paraId="5B1648CA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vmstat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虚拟内存统计信息</w:t>
      </w:r>
    </w:p>
    <w:p w14:paraId="00F361FA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vmcore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内核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panic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时的内存映像</w:t>
      </w:r>
    </w:p>
    <w:p w14:paraId="14025936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diskstats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取得磁盘信息</w:t>
      </w:r>
    </w:p>
    <w:p w14:paraId="39253899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schedstat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kernel</w:t>
      </w:r>
      <w:proofErr w:type="gram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调度器</w:t>
      </w:r>
      <w:proofErr w:type="gram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的统计信息</w:t>
      </w:r>
    </w:p>
    <w:p w14:paraId="63F90B9A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zoneinfo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显示内存空间的统计信息，对分析虚拟内存行为很有用</w:t>
      </w:r>
    </w:p>
    <w:p w14:paraId="643EF626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以下是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目录</w:t>
      </w:r>
      <w:proofErr w:type="gram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中进程</w:t>
      </w:r>
      <w:proofErr w:type="gram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N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的信息</w:t>
      </w:r>
    </w:p>
    <w:p w14:paraId="5E75FC86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/proc/N 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pid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为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N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的进程信息</w:t>
      </w:r>
    </w:p>
    <w:p w14:paraId="6F659005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/proc/N/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cmdline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进程启动命令</w:t>
      </w:r>
    </w:p>
    <w:p w14:paraId="26530CE0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/proc/N/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cwd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链接到进程当前工作目录</w:t>
      </w:r>
    </w:p>
    <w:p w14:paraId="5B21A6FE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/proc/N/environ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进程环境变量列表</w:t>
      </w:r>
    </w:p>
    <w:p w14:paraId="35105243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/proc/N/exe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链接到进程的执行命令文件</w:t>
      </w:r>
    </w:p>
    <w:p w14:paraId="4E30B512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/proc/N/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fd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包含进程相关的所有的文件描述符</w:t>
      </w:r>
    </w:p>
    <w:p w14:paraId="3D9F607C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/proc/N/maps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与进程相关的内存映射信息</w:t>
      </w:r>
    </w:p>
    <w:p w14:paraId="264552EF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/proc/N/mem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指代进程持有的内存，不可读</w:t>
      </w:r>
    </w:p>
    <w:p w14:paraId="4C8B6527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/proc/N/root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链接到进程的根目录</w:t>
      </w:r>
    </w:p>
    <w:p w14:paraId="1AB46A34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/proc/N/stat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进程的状态</w:t>
      </w:r>
    </w:p>
    <w:p w14:paraId="165B08FC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/proc/N/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statm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进程使用的内存的状态</w:t>
      </w:r>
    </w:p>
    <w:p w14:paraId="3D7478F3" w14:textId="77777777" w:rsidR="00952054" w:rsidRPr="00676F18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/proc/N/status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进程状态信息，比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stat/</w:t>
      </w:r>
      <w:proofErr w:type="spellStart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statm</w:t>
      </w:r>
      <w:proofErr w:type="spellEnd"/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更具可读性</w:t>
      </w:r>
    </w:p>
    <w:p w14:paraId="3850CE1B" w14:textId="77777777" w:rsidR="00952054" w:rsidRDefault="00952054" w:rsidP="00952054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555555"/>
          <w:sz w:val="21"/>
          <w:szCs w:val="21"/>
        </w:rPr>
      </w:pP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/proc/self </w:t>
      </w:r>
      <w:r w:rsidRPr="00676F1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链接到当前正在运行的进程</w:t>
      </w:r>
    </w:p>
    <w:p w14:paraId="57D383AD" w14:textId="4091E51F" w:rsidR="00952054" w:rsidRDefault="00952054" w:rsidP="00500392">
      <w:pPr>
        <w:widowControl/>
        <w:shd w:val="clear" w:color="auto" w:fill="FFFFFF"/>
        <w:spacing w:line="360" w:lineRule="atLeast"/>
        <w:jc w:val="left"/>
        <w:rPr>
          <w:rFonts w:ascii="Comic Sans MS" w:hAnsi="Comic Sans MS"/>
          <w:color w:val="555555"/>
          <w:shd w:val="clear" w:color="auto" w:fill="FFFFFF"/>
        </w:rPr>
      </w:pPr>
    </w:p>
    <w:p w14:paraId="12E000D2" w14:textId="77777777" w:rsidR="00952054" w:rsidRDefault="00952054" w:rsidP="00500392">
      <w:pPr>
        <w:widowControl/>
        <w:shd w:val="clear" w:color="auto" w:fill="FFFFFF"/>
        <w:spacing w:line="360" w:lineRule="atLeast"/>
        <w:jc w:val="left"/>
        <w:rPr>
          <w:rFonts w:ascii="Comic Sans MS" w:hAnsi="Comic Sans MS"/>
          <w:color w:val="555555"/>
          <w:shd w:val="clear" w:color="auto" w:fill="FFFFFF"/>
        </w:rPr>
      </w:pPr>
    </w:p>
    <w:p w14:paraId="3B4C864E" w14:textId="77777777" w:rsidR="00952054" w:rsidRDefault="00952054" w:rsidP="00500392">
      <w:pPr>
        <w:widowControl/>
        <w:shd w:val="clear" w:color="auto" w:fill="FFFFFF"/>
        <w:spacing w:line="360" w:lineRule="atLeast"/>
        <w:jc w:val="left"/>
        <w:rPr>
          <w:rFonts w:ascii="Comic Sans MS" w:hAnsi="Comic Sans MS"/>
          <w:color w:val="555555"/>
          <w:shd w:val="clear" w:color="auto" w:fill="FFFFFF"/>
        </w:rPr>
      </w:pPr>
    </w:p>
    <w:p w14:paraId="1FB6656F" w14:textId="77777777" w:rsidR="00952054" w:rsidRDefault="00952054" w:rsidP="00500392">
      <w:pPr>
        <w:widowControl/>
        <w:shd w:val="clear" w:color="auto" w:fill="FFFFFF"/>
        <w:spacing w:line="360" w:lineRule="atLeast"/>
        <w:jc w:val="left"/>
        <w:rPr>
          <w:rFonts w:ascii="Comic Sans MS" w:hAnsi="Comic Sans MS"/>
          <w:color w:val="555555"/>
          <w:shd w:val="clear" w:color="auto" w:fill="FFFFFF"/>
        </w:rPr>
      </w:pPr>
    </w:p>
    <w:p w14:paraId="3E0BD78A" w14:textId="77777777" w:rsidR="00952054" w:rsidRDefault="00952054" w:rsidP="00500392">
      <w:pPr>
        <w:widowControl/>
        <w:shd w:val="clear" w:color="auto" w:fill="FFFFFF"/>
        <w:spacing w:line="360" w:lineRule="atLeast"/>
        <w:jc w:val="left"/>
        <w:rPr>
          <w:rFonts w:ascii="Comic Sans MS" w:hAnsi="Comic Sans MS"/>
          <w:color w:val="555555"/>
          <w:shd w:val="clear" w:color="auto" w:fill="FFFFFF"/>
        </w:rPr>
      </w:pPr>
    </w:p>
    <w:p w14:paraId="4BEA393A" w14:textId="77777777" w:rsidR="00952054" w:rsidRDefault="00952054" w:rsidP="00500392">
      <w:pPr>
        <w:widowControl/>
        <w:shd w:val="clear" w:color="auto" w:fill="FFFFFF"/>
        <w:spacing w:line="360" w:lineRule="atLeast"/>
        <w:jc w:val="left"/>
        <w:rPr>
          <w:rFonts w:ascii="Comic Sans MS" w:hAnsi="Comic Sans MS"/>
          <w:color w:val="555555"/>
          <w:shd w:val="clear" w:color="auto" w:fill="FFFFFF"/>
        </w:rPr>
      </w:pPr>
    </w:p>
    <w:p w14:paraId="336374D8" w14:textId="77777777" w:rsidR="00952054" w:rsidRDefault="00952054" w:rsidP="00500392">
      <w:pPr>
        <w:widowControl/>
        <w:shd w:val="clear" w:color="auto" w:fill="FFFFFF"/>
        <w:spacing w:line="360" w:lineRule="atLeast"/>
        <w:jc w:val="left"/>
        <w:rPr>
          <w:rFonts w:ascii="Comic Sans MS" w:hAnsi="Comic Sans MS"/>
          <w:color w:val="555555"/>
          <w:shd w:val="clear" w:color="auto" w:fill="FFFFFF"/>
        </w:rPr>
      </w:pPr>
    </w:p>
    <w:p w14:paraId="7E79C371" w14:textId="77777777" w:rsidR="00952054" w:rsidRDefault="00952054" w:rsidP="00500392">
      <w:pPr>
        <w:widowControl/>
        <w:shd w:val="clear" w:color="auto" w:fill="FFFFFF"/>
        <w:spacing w:line="360" w:lineRule="atLeast"/>
        <w:jc w:val="left"/>
        <w:rPr>
          <w:rFonts w:ascii="Comic Sans MS" w:hAnsi="Comic Sans MS"/>
          <w:color w:val="555555"/>
          <w:shd w:val="clear" w:color="auto" w:fill="FFFFFF"/>
        </w:rPr>
      </w:pPr>
    </w:p>
    <w:p w14:paraId="1685B76A" w14:textId="77777777" w:rsidR="00952054" w:rsidRDefault="00952054" w:rsidP="00500392">
      <w:pPr>
        <w:widowControl/>
        <w:shd w:val="clear" w:color="auto" w:fill="FFFFFF"/>
        <w:spacing w:line="360" w:lineRule="atLeast"/>
        <w:jc w:val="left"/>
        <w:rPr>
          <w:rFonts w:ascii="Comic Sans MS" w:hAnsi="Comic Sans MS"/>
          <w:color w:val="555555"/>
          <w:shd w:val="clear" w:color="auto" w:fill="FFFFFF"/>
        </w:rPr>
      </w:pPr>
    </w:p>
    <w:p w14:paraId="241AB617" w14:textId="77777777" w:rsidR="00952054" w:rsidRDefault="00952054" w:rsidP="00500392">
      <w:pPr>
        <w:widowControl/>
        <w:shd w:val="clear" w:color="auto" w:fill="FFFFFF"/>
        <w:spacing w:line="360" w:lineRule="atLeast"/>
        <w:jc w:val="left"/>
        <w:rPr>
          <w:rFonts w:ascii="Comic Sans MS" w:hAnsi="Comic Sans MS"/>
          <w:color w:val="555555"/>
          <w:shd w:val="clear" w:color="auto" w:fill="FFFFFF"/>
        </w:rPr>
      </w:pPr>
    </w:p>
    <w:p w14:paraId="3349183F" w14:textId="77777777" w:rsidR="00952054" w:rsidRDefault="00952054" w:rsidP="00500392">
      <w:pPr>
        <w:widowControl/>
        <w:shd w:val="clear" w:color="auto" w:fill="FFFFFF"/>
        <w:spacing w:line="360" w:lineRule="atLeast"/>
        <w:jc w:val="left"/>
        <w:rPr>
          <w:rFonts w:ascii="Comic Sans MS" w:hAnsi="Comic Sans MS"/>
          <w:color w:val="555555"/>
          <w:shd w:val="clear" w:color="auto" w:fill="FFFFFF"/>
        </w:rPr>
      </w:pPr>
    </w:p>
    <w:p w14:paraId="63BB525A" w14:textId="77777777" w:rsidR="00952054" w:rsidRDefault="00952054" w:rsidP="00500392">
      <w:pPr>
        <w:widowControl/>
        <w:shd w:val="clear" w:color="auto" w:fill="FFFFFF"/>
        <w:spacing w:line="360" w:lineRule="atLeast"/>
        <w:jc w:val="left"/>
        <w:rPr>
          <w:rFonts w:ascii="Comic Sans MS" w:hAnsi="Comic Sans MS"/>
          <w:color w:val="555555"/>
          <w:shd w:val="clear" w:color="auto" w:fill="FFFFFF"/>
        </w:rPr>
      </w:pPr>
    </w:p>
    <w:p w14:paraId="293B5E15" w14:textId="7311EBC0" w:rsidR="00952054" w:rsidRDefault="00BD59A5" w:rsidP="00500392">
      <w:pPr>
        <w:widowControl/>
        <w:shd w:val="clear" w:color="auto" w:fill="FFFFFF"/>
        <w:spacing w:line="360" w:lineRule="atLeast"/>
        <w:jc w:val="left"/>
        <w:rPr>
          <w:rFonts w:ascii="Comic Sans MS" w:hAnsi="Comic Sans MS"/>
          <w:color w:val="555555"/>
          <w:shd w:val="clear" w:color="auto" w:fill="FFFFFF"/>
        </w:rPr>
      </w:pPr>
      <w:ins w:id="3" w:author="Cris" w:date="2018-02-15T12:52:00Z">
        <w:r>
          <w:rPr>
            <w:rFonts w:ascii="Comic Sans MS" w:hAnsi="Comic Sans MS" w:hint="eastAsia"/>
            <w:color w:val="555555"/>
            <w:shd w:val="clear" w:color="auto" w:fill="FFFFFF"/>
          </w:rPr>
          <w:t>例如：</w:t>
        </w:r>
      </w:ins>
    </w:p>
    <w:p w14:paraId="620C7436" w14:textId="245342EE" w:rsidR="005C2278" w:rsidRPr="005C2278" w:rsidRDefault="00500392" w:rsidP="0050039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mic Sans MS" w:hAnsi="Comic Sans MS"/>
          <w:color w:val="555555"/>
          <w:shd w:val="clear" w:color="auto" w:fill="FFFFFF"/>
        </w:rPr>
        <w:t>cat /proc/</w:t>
      </w:r>
      <w:proofErr w:type="spellStart"/>
      <w:r>
        <w:rPr>
          <w:rFonts w:ascii="Comic Sans MS" w:hAnsi="Comic Sans MS"/>
          <w:color w:val="555555"/>
          <w:shd w:val="clear" w:color="auto" w:fill="FFFFFF"/>
        </w:rPr>
        <w:t>cpuinfo</w:t>
      </w:r>
      <w:proofErr w:type="spellEnd"/>
      <w:r>
        <w:rPr>
          <w:rFonts w:ascii="Comic Sans MS" w:hAnsi="Comic Sans MS"/>
          <w:color w:val="555555"/>
          <w:shd w:val="clear" w:color="auto" w:fill="FFFFFF"/>
        </w:rPr>
        <w:t xml:space="preserve"> </w:t>
      </w:r>
      <w:r>
        <w:rPr>
          <w:rFonts w:ascii="Comic Sans MS" w:hAnsi="Comic Sans MS" w:hint="eastAsia"/>
          <w:color w:val="555555"/>
          <w:shd w:val="clear" w:color="auto" w:fill="FFFFFF"/>
        </w:rPr>
        <w:t>显示</w:t>
      </w:r>
      <w:r>
        <w:rPr>
          <w:rFonts w:ascii="Comic Sans MS" w:hAnsi="Comic Sans MS" w:hint="eastAsia"/>
          <w:color w:val="555555"/>
          <w:shd w:val="clear" w:color="auto" w:fill="FFFFFF"/>
        </w:rPr>
        <w:t>Linux</w:t>
      </w:r>
      <w:r>
        <w:rPr>
          <w:rFonts w:ascii="Comic Sans MS" w:hAnsi="Comic Sans MS" w:hint="eastAsia"/>
          <w:color w:val="555555"/>
          <w:shd w:val="clear" w:color="auto" w:fill="FFFFFF"/>
        </w:rPr>
        <w:t>系统下</w:t>
      </w:r>
      <w:proofErr w:type="spellStart"/>
      <w:r>
        <w:rPr>
          <w:rFonts w:ascii="Comic Sans MS" w:hAnsi="Comic Sans MS"/>
          <w:color w:val="555555"/>
          <w:shd w:val="clear" w:color="auto" w:fill="FFFFFF"/>
        </w:rPr>
        <w:t>cpu</w:t>
      </w:r>
      <w:proofErr w:type="spellEnd"/>
      <w:r>
        <w:rPr>
          <w:rFonts w:ascii="Comic Sans MS" w:hAnsi="Comic Sans MS"/>
          <w:color w:val="555555"/>
          <w:shd w:val="clear" w:color="auto" w:fill="FFFFFF"/>
        </w:rPr>
        <w:t>的信息</w:t>
      </w:r>
    </w:p>
    <w:p w14:paraId="4A2AC12F" w14:textId="3B18D99E" w:rsidR="005C2278" w:rsidRDefault="00197A72" w:rsidP="005C227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DC27A6A" wp14:editId="62A53644">
            <wp:extent cx="5274310" cy="2687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5472" w14:textId="07F16F49" w:rsidR="009973A4" w:rsidRDefault="009973A4" w:rsidP="005C227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7A8D20B" w14:textId="77777777" w:rsidR="00676F18" w:rsidRDefault="00676F18" w:rsidP="005C227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EA21439" w14:textId="77777777" w:rsidR="00676F18" w:rsidRDefault="00676F18" w:rsidP="005C227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00A13F0" w14:textId="77777777" w:rsidR="00676F18" w:rsidRDefault="00676F18" w:rsidP="005C227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446FD23" w14:textId="6AEEA3AD" w:rsidR="009973A4" w:rsidRDefault="009973A4" w:rsidP="00BD59A5">
      <w:pPr>
        <w:pStyle w:val="2"/>
        <w:pPrChange w:id="4" w:author="Cris" w:date="2018-02-15T12:52:00Z">
          <w:pPr>
            <w:widowControl/>
            <w:shd w:val="clear" w:color="auto" w:fill="FFFFFF"/>
            <w:spacing w:line="360" w:lineRule="atLeast"/>
            <w:jc w:val="left"/>
          </w:pPr>
        </w:pPrChange>
      </w:pPr>
      <w:r>
        <w:rPr>
          <w:rFonts w:hint="eastAsia"/>
        </w:rPr>
        <w:t>查看指定进程的</w:t>
      </w:r>
      <w:r>
        <w:t>CPU</w:t>
      </w:r>
      <w:r>
        <w:rPr>
          <w:rFonts w:hint="eastAsia"/>
        </w:rPr>
        <w:t>和内存使用情况操作：</w:t>
      </w:r>
    </w:p>
    <w:p w14:paraId="6117B932" w14:textId="07E68A96" w:rsidR="009973A4" w:rsidRPr="009973A4" w:rsidRDefault="009973A4" w:rsidP="009973A4">
      <w:pPr>
        <w:pStyle w:val="a5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73A4">
        <w:rPr>
          <w:rFonts w:ascii="Arial" w:eastAsia="宋体" w:hAnsi="Arial" w:cs="Arial" w:hint="eastAsia"/>
          <w:color w:val="333333"/>
          <w:kern w:val="0"/>
          <w:szCs w:val="21"/>
        </w:rPr>
        <w:t>首先在终端输入</w:t>
      </w:r>
      <w:r w:rsidRPr="009973A4">
        <w:rPr>
          <w:rFonts w:ascii="Arial" w:eastAsia="宋体" w:hAnsi="Arial" w:cs="Arial" w:hint="eastAsia"/>
          <w:color w:val="333333"/>
          <w:kern w:val="0"/>
          <w:szCs w:val="21"/>
        </w:rPr>
        <w:t>t</w:t>
      </w:r>
      <w:r w:rsidRPr="009973A4">
        <w:rPr>
          <w:rFonts w:ascii="Arial" w:eastAsia="宋体" w:hAnsi="Arial" w:cs="Arial"/>
          <w:color w:val="333333"/>
          <w:kern w:val="0"/>
          <w:szCs w:val="21"/>
        </w:rPr>
        <w:t>op</w:t>
      </w:r>
      <w:r w:rsidRPr="009973A4">
        <w:rPr>
          <w:rFonts w:ascii="Arial" w:eastAsia="宋体" w:hAnsi="Arial" w:cs="Arial" w:hint="eastAsia"/>
          <w:color w:val="333333"/>
          <w:kern w:val="0"/>
          <w:szCs w:val="21"/>
        </w:rPr>
        <w:t>指定，查看所有进程的状态信息</w:t>
      </w:r>
      <w:r w:rsidRPr="009973A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56D6C23D" w14:textId="11C95C9F" w:rsidR="009973A4" w:rsidRDefault="009973A4" w:rsidP="009973A4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6"/>
          <w:rFonts w:ascii="Verdana" w:hAnsi="Verdana"/>
          <w:color w:val="444444"/>
          <w:sz w:val="21"/>
          <w:szCs w:val="21"/>
        </w:rPr>
        <w:t>top</w:t>
      </w:r>
      <w:r>
        <w:rPr>
          <w:rStyle w:val="a6"/>
          <w:rFonts w:ascii="Verdana" w:hAnsi="Verdana"/>
          <w:color w:val="444444"/>
          <w:sz w:val="21"/>
          <w:szCs w:val="21"/>
        </w:rPr>
        <w:t>命令</w:t>
      </w:r>
      <w:r>
        <w:rPr>
          <w:rFonts w:ascii="Verdana" w:hAnsi="Verdana"/>
          <w:color w:val="444444"/>
          <w:sz w:val="21"/>
          <w:szCs w:val="21"/>
        </w:rPr>
        <w:t>可以实时动态地查看系统的整体运行情况，是一个综合了多方信息监测系统性能和运行信息的实用工具。通过</w:t>
      </w:r>
      <w:r>
        <w:rPr>
          <w:rFonts w:ascii="Verdana" w:hAnsi="Verdana"/>
          <w:color w:val="444444"/>
          <w:sz w:val="21"/>
          <w:szCs w:val="21"/>
        </w:rPr>
        <w:t>top</w:t>
      </w:r>
      <w:r>
        <w:rPr>
          <w:rFonts w:ascii="Verdana" w:hAnsi="Verdana"/>
          <w:color w:val="444444"/>
          <w:sz w:val="21"/>
          <w:szCs w:val="21"/>
        </w:rPr>
        <w:t>命令所提供的互动式界面，用热键可以管理。</w:t>
      </w:r>
    </w:p>
    <w:p w14:paraId="74F2ECF1" w14:textId="636DED23" w:rsidR="009973A4" w:rsidRDefault="009973A4" w:rsidP="009973A4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46CD9A8" wp14:editId="0B2F54EC">
            <wp:extent cx="5274310" cy="3158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E1AA" w14:textId="40F6C94E" w:rsidR="00676F18" w:rsidRDefault="00676F18" w:rsidP="00676F18">
      <w:pPr>
        <w:rPr>
          <w:ins w:id="5" w:author="Cris" w:date="2018-02-09T00:05:00Z"/>
        </w:rPr>
      </w:pPr>
      <w:ins w:id="6" w:author="Cris" w:date="2018-02-09T00:05:00Z">
        <w:r>
          <w:rPr>
            <w:rFonts w:hint="eastAsia"/>
          </w:rPr>
          <w:t>P</w:t>
        </w:r>
        <w:r>
          <w:t>ID</w:t>
        </w:r>
        <w:r>
          <w:rPr>
            <w:rFonts w:hint="eastAsia"/>
          </w:rPr>
          <w:t>：进程的I</w:t>
        </w:r>
        <w:r>
          <w:t>D</w:t>
        </w:r>
      </w:ins>
    </w:p>
    <w:p w14:paraId="569590F9" w14:textId="79AB7510" w:rsidR="00676F18" w:rsidRDefault="00676F18" w:rsidP="00676F18">
      <w:pPr>
        <w:rPr>
          <w:ins w:id="7" w:author="Cris" w:date="2018-02-09T00:05:00Z"/>
        </w:rPr>
      </w:pPr>
      <w:ins w:id="8" w:author="Cris" w:date="2018-02-09T00:05:00Z">
        <w:r>
          <w:rPr>
            <w:rFonts w:hint="eastAsia"/>
          </w:rPr>
          <w:t>U</w:t>
        </w:r>
        <w:r>
          <w:t>SER</w:t>
        </w:r>
        <w:r>
          <w:rPr>
            <w:rFonts w:hint="eastAsia"/>
          </w:rPr>
          <w:t>：进程的所属者</w:t>
        </w:r>
      </w:ins>
    </w:p>
    <w:p w14:paraId="2975303E" w14:textId="36DB9B12" w:rsidR="00676F18" w:rsidRDefault="00676F18" w:rsidP="00676F18">
      <w:pPr>
        <w:rPr>
          <w:ins w:id="9" w:author="Cris" w:date="2018-02-09T00:06:00Z"/>
        </w:rPr>
      </w:pPr>
      <w:ins w:id="10" w:author="Cris" w:date="2018-02-09T00:05:00Z">
        <w:r>
          <w:rPr>
            <w:rFonts w:hint="eastAsia"/>
          </w:rPr>
          <w:t>P</w:t>
        </w:r>
        <w:r>
          <w:t>R</w:t>
        </w:r>
        <w:r>
          <w:rPr>
            <w:rFonts w:hint="eastAsia"/>
          </w:rPr>
          <w:t>：进程的优先级，</w:t>
        </w:r>
      </w:ins>
      <w:ins w:id="11" w:author="Cris" w:date="2018-02-09T00:06:00Z">
        <w:r>
          <w:rPr>
            <w:rFonts w:hint="eastAsia"/>
          </w:rPr>
          <w:t>越小越优先被执行</w:t>
        </w:r>
      </w:ins>
    </w:p>
    <w:p w14:paraId="0382C3C3" w14:textId="47C16903" w:rsidR="00676F18" w:rsidRDefault="00676F18" w:rsidP="00676F18">
      <w:pPr>
        <w:rPr>
          <w:ins w:id="12" w:author="Cris" w:date="2018-02-09T00:06:00Z"/>
        </w:rPr>
      </w:pPr>
      <w:ins w:id="13" w:author="Cris" w:date="2018-02-09T00:06:00Z">
        <w:r>
          <w:rPr>
            <w:rFonts w:hint="eastAsia"/>
          </w:rPr>
          <w:t>N</w:t>
        </w:r>
        <w:r>
          <w:t>I</w:t>
        </w:r>
        <w:r>
          <w:rPr>
            <w:rFonts w:hint="eastAsia"/>
          </w:rPr>
          <w:t>：</w:t>
        </w:r>
        <w:proofErr w:type="spellStart"/>
        <w:r>
          <w:t>NI</w:t>
        </w:r>
        <w:r>
          <w:rPr>
            <w:rFonts w:hint="eastAsia"/>
          </w:rPr>
          <w:t>nice</w:t>
        </w:r>
        <w:proofErr w:type="spellEnd"/>
        <w:r>
          <w:rPr>
            <w:rFonts w:hint="eastAsia"/>
          </w:rPr>
          <w:t>值</w:t>
        </w:r>
      </w:ins>
    </w:p>
    <w:p w14:paraId="61E67E4A" w14:textId="16CD9F78" w:rsidR="00676F18" w:rsidRDefault="00676F18" w:rsidP="00676F18">
      <w:pPr>
        <w:rPr>
          <w:ins w:id="14" w:author="Cris" w:date="2018-02-09T00:07:00Z"/>
        </w:rPr>
      </w:pPr>
      <w:ins w:id="15" w:author="Cris" w:date="2018-02-09T00:06:00Z">
        <w:r>
          <w:t>VIRT</w:t>
        </w:r>
        <w:r>
          <w:rPr>
            <w:rFonts w:hint="eastAsia"/>
          </w:rPr>
          <w:t>：</w:t>
        </w:r>
      </w:ins>
      <w:ins w:id="16" w:author="Cris" w:date="2018-02-09T00:07:00Z">
        <w:r>
          <w:rPr>
            <w:rFonts w:hint="eastAsia"/>
          </w:rPr>
          <w:t>进程占用的虚拟内存</w:t>
        </w:r>
      </w:ins>
    </w:p>
    <w:p w14:paraId="696B7690" w14:textId="10254D15" w:rsidR="00676F18" w:rsidRDefault="00676F18" w:rsidP="00676F18">
      <w:pPr>
        <w:rPr>
          <w:ins w:id="17" w:author="Cris" w:date="2018-02-09T00:07:00Z"/>
        </w:rPr>
      </w:pPr>
      <w:ins w:id="18" w:author="Cris" w:date="2018-02-09T00:07:00Z">
        <w:r>
          <w:rPr>
            <w:rFonts w:hint="eastAsia"/>
          </w:rPr>
          <w:t>R</w:t>
        </w:r>
        <w:r>
          <w:t>ES</w:t>
        </w:r>
        <w:r>
          <w:rPr>
            <w:rFonts w:hint="eastAsia"/>
          </w:rPr>
          <w:t>：进程占用的物理内存</w:t>
        </w:r>
      </w:ins>
    </w:p>
    <w:p w14:paraId="49EBA319" w14:textId="3DA3D677" w:rsidR="00676F18" w:rsidRDefault="00676F18" w:rsidP="00676F18">
      <w:pPr>
        <w:rPr>
          <w:ins w:id="19" w:author="Cris" w:date="2018-02-09T00:07:00Z"/>
        </w:rPr>
      </w:pPr>
      <w:ins w:id="20" w:author="Cris" w:date="2018-02-09T00:07:00Z">
        <w:r>
          <w:rPr>
            <w:rFonts w:hint="eastAsia"/>
          </w:rPr>
          <w:t>S</w:t>
        </w:r>
        <w:r>
          <w:t>HR</w:t>
        </w:r>
        <w:r>
          <w:rPr>
            <w:rFonts w:hint="eastAsia"/>
          </w:rPr>
          <w:t>：进程使用的共享内存</w:t>
        </w:r>
      </w:ins>
    </w:p>
    <w:p w14:paraId="51677935" w14:textId="2F6DE58C" w:rsidR="00676F18" w:rsidRDefault="00893FAE" w:rsidP="00676F18">
      <w:pPr>
        <w:rPr>
          <w:ins w:id="21" w:author="Cris" w:date="2018-02-09T00:09:00Z"/>
        </w:rPr>
      </w:pPr>
      <w:ins w:id="22" w:author="Cris" w:date="2018-02-09T00:07:00Z">
        <w:r>
          <w:t>S</w:t>
        </w:r>
        <w:r>
          <w:rPr>
            <w:rFonts w:hint="eastAsia"/>
          </w:rPr>
          <w:t>：</w:t>
        </w:r>
      </w:ins>
      <w:ins w:id="23" w:author="Cris" w:date="2018-02-09T00:08:00Z">
        <w:r>
          <w:rPr>
            <w:rFonts w:hint="eastAsia"/>
          </w:rPr>
          <w:t xml:space="preserve">进程的状态 </w:t>
        </w:r>
        <w:r>
          <w:t>S</w:t>
        </w:r>
        <w:r>
          <w:rPr>
            <w:rFonts w:hint="eastAsia"/>
          </w:rPr>
          <w:t>表示休眠，R表示正在运行，Z表示僵死状态，N表示该进程</w:t>
        </w:r>
        <w:proofErr w:type="gramStart"/>
        <w:r>
          <w:rPr>
            <w:rFonts w:hint="eastAsia"/>
          </w:rPr>
          <w:t>优先值</w:t>
        </w:r>
        <w:proofErr w:type="gramEnd"/>
        <w:r>
          <w:rPr>
            <w:rFonts w:hint="eastAsia"/>
          </w:rPr>
          <w:t>为</w:t>
        </w:r>
      </w:ins>
      <w:ins w:id="24" w:author="Cris" w:date="2018-02-09T00:09:00Z">
        <w:r>
          <w:rPr>
            <w:rFonts w:hint="eastAsia"/>
          </w:rPr>
          <w:t>负数</w:t>
        </w:r>
      </w:ins>
    </w:p>
    <w:p w14:paraId="260BFAD6" w14:textId="381E4313" w:rsidR="00893FAE" w:rsidRDefault="00893FAE" w:rsidP="00676F18">
      <w:pPr>
        <w:rPr>
          <w:ins w:id="25" w:author="Cris" w:date="2018-02-09T00:09:00Z"/>
        </w:rPr>
      </w:pPr>
      <w:ins w:id="26" w:author="Cris" w:date="2018-02-09T00:09:00Z">
        <w:r>
          <w:rPr>
            <w:rFonts w:hint="eastAsia"/>
          </w:rPr>
          <w:t>%</w:t>
        </w:r>
        <w:r>
          <w:t>CPU</w:t>
        </w:r>
        <w:r>
          <w:rPr>
            <w:rFonts w:hint="eastAsia"/>
          </w:rPr>
          <w:t>：进程占用C</w:t>
        </w:r>
        <w:r>
          <w:t>PU</w:t>
        </w:r>
        <w:r>
          <w:rPr>
            <w:rFonts w:hint="eastAsia"/>
          </w:rPr>
          <w:t>的使用率</w:t>
        </w:r>
      </w:ins>
    </w:p>
    <w:p w14:paraId="7BFFF429" w14:textId="35732F15" w:rsidR="00893FAE" w:rsidRDefault="00893FAE" w:rsidP="00676F18">
      <w:pPr>
        <w:rPr>
          <w:ins w:id="27" w:author="Cris" w:date="2018-02-09T00:10:00Z"/>
        </w:rPr>
      </w:pPr>
      <w:ins w:id="28" w:author="Cris" w:date="2018-02-09T00:09:00Z">
        <w:r>
          <w:rPr>
            <w:rFonts w:hint="eastAsia"/>
          </w:rPr>
          <w:t>%</w:t>
        </w:r>
        <w:r>
          <w:t>MEM</w:t>
        </w:r>
        <w:r>
          <w:rPr>
            <w:rFonts w:hint="eastAsia"/>
          </w:rPr>
          <w:t>：进程使用的物理内存和</w:t>
        </w:r>
      </w:ins>
      <w:ins w:id="29" w:author="Cris" w:date="2018-02-09T00:10:00Z">
        <w:r>
          <w:rPr>
            <w:rFonts w:hint="eastAsia"/>
          </w:rPr>
          <w:t>总内存的百分比</w:t>
        </w:r>
      </w:ins>
    </w:p>
    <w:p w14:paraId="1EE20941" w14:textId="196025B1" w:rsidR="00893FAE" w:rsidRDefault="00893FAE" w:rsidP="00676F18">
      <w:pPr>
        <w:rPr>
          <w:ins w:id="30" w:author="Cris" w:date="2018-02-09T00:11:00Z"/>
        </w:rPr>
      </w:pPr>
      <w:ins w:id="31" w:author="Cris" w:date="2018-02-09T00:10:00Z">
        <w:r>
          <w:rPr>
            <w:rFonts w:hint="eastAsia"/>
          </w:rPr>
          <w:t>T</w:t>
        </w:r>
        <w:r>
          <w:t>IME</w:t>
        </w:r>
        <w:r>
          <w:rPr>
            <w:rFonts w:hint="eastAsia"/>
          </w:rPr>
          <w:t>+：该进程启动后占用的总的C</w:t>
        </w:r>
        <w:r>
          <w:t>PU</w:t>
        </w:r>
        <w:r>
          <w:rPr>
            <w:rFonts w:hint="eastAsia"/>
          </w:rPr>
          <w:t>时间，即占用C</w:t>
        </w:r>
        <w:r>
          <w:t>PU</w:t>
        </w:r>
        <w:r>
          <w:rPr>
            <w:rFonts w:hint="eastAsia"/>
          </w:rPr>
          <w:t>使用时间的累加值</w:t>
        </w:r>
      </w:ins>
    </w:p>
    <w:p w14:paraId="1892A948" w14:textId="1697C88B" w:rsidR="00893FAE" w:rsidRDefault="00893FAE" w:rsidP="00676F18">
      <w:pPr>
        <w:rPr>
          <w:ins w:id="32" w:author="Cris" w:date="2018-02-09T00:12:00Z"/>
        </w:rPr>
      </w:pPr>
      <w:ins w:id="33" w:author="Cris" w:date="2018-02-09T00:11:00Z">
        <w:r>
          <w:rPr>
            <w:rFonts w:hint="eastAsia"/>
          </w:rPr>
          <w:t>C</w:t>
        </w:r>
        <w:r>
          <w:t>OMMAND:</w:t>
        </w:r>
        <w:r>
          <w:rPr>
            <w:rFonts w:hint="eastAsia"/>
          </w:rPr>
          <w:t>进程启动命令的名称</w:t>
        </w:r>
      </w:ins>
    </w:p>
    <w:p w14:paraId="62AF070C" w14:textId="77777777" w:rsidR="00893FAE" w:rsidRDefault="00893FAE" w:rsidP="00676F18">
      <w:pPr>
        <w:rPr>
          <w:ins w:id="34" w:author="Cris" w:date="2018-02-09T00:12:00Z"/>
          <w:rFonts w:ascii="Arial" w:hAnsi="Arial" w:cs="Arial"/>
          <w:color w:val="333333"/>
          <w:szCs w:val="21"/>
          <w:shd w:val="clear" w:color="auto" w:fill="FFFFFF"/>
        </w:rPr>
      </w:pPr>
    </w:p>
    <w:p w14:paraId="098B18BA" w14:textId="77777777" w:rsidR="00893FAE" w:rsidRDefault="00893FAE" w:rsidP="00676F18">
      <w:pPr>
        <w:rPr>
          <w:ins w:id="35" w:author="Cris" w:date="2018-02-09T00:12:00Z"/>
          <w:rFonts w:ascii="Arial" w:hAnsi="Arial" w:cs="Arial"/>
          <w:color w:val="333333"/>
          <w:szCs w:val="21"/>
          <w:shd w:val="clear" w:color="auto" w:fill="FFFFFF"/>
        </w:rPr>
      </w:pPr>
    </w:p>
    <w:p w14:paraId="57F542A1" w14:textId="6FAE3744" w:rsidR="00893FAE" w:rsidRPr="00893FAE" w:rsidRDefault="00893FAE" w:rsidP="00676F18">
      <w:pPr>
        <w:rPr>
          <w:ins w:id="36" w:author="Cris" w:date="2018-02-09T00:12:00Z"/>
          <w:rFonts w:ascii="Arial" w:hAnsi="Arial" w:cs="Arial"/>
          <w:color w:val="333333"/>
          <w:szCs w:val="21"/>
          <w:shd w:val="clear" w:color="auto" w:fill="FFFFFF"/>
          <w:rPrChange w:id="37" w:author="Cris" w:date="2018-02-09T00:12:00Z">
            <w:rPr>
              <w:ins w:id="38" w:author="Cris" w:date="2018-02-09T00:12:00Z"/>
              <w:rFonts w:ascii="微软雅黑" w:eastAsia="微软雅黑" w:hAnsi="微软雅黑"/>
              <w:color w:val="4F4F4F"/>
              <w:szCs w:val="21"/>
              <w:shd w:val="clear" w:color="auto" w:fill="FFFFFF"/>
            </w:rPr>
          </w:rPrChange>
        </w:rPr>
      </w:pPr>
      <w:ins w:id="39" w:author="Cris" w:date="2018-02-09T00:12:00Z">
        <w:r w:rsidRPr="00893FAE">
          <w:rPr>
            <w:rFonts w:ascii="Arial" w:hAnsi="Arial" w:cs="Arial"/>
            <w:color w:val="333333"/>
            <w:szCs w:val="21"/>
            <w:shd w:val="clear" w:color="auto" w:fill="FFFFFF"/>
            <w:rPrChange w:id="40" w:author="Cris" w:date="2018-02-09T00:12:00Z">
              <w:rPr>
                <w:rFonts w:ascii="微软雅黑" w:eastAsia="微软雅黑" w:hAnsi="微软雅黑"/>
                <w:color w:val="4F4F4F"/>
                <w:szCs w:val="21"/>
                <w:shd w:val="clear" w:color="auto" w:fill="FFFFFF"/>
              </w:rPr>
            </w:rPrChange>
          </w:rPr>
          <w:t>top</w:t>
        </w:r>
        <w:r w:rsidRPr="00893FAE">
          <w:rPr>
            <w:rFonts w:ascii="Arial" w:hAnsi="Arial" w:cs="Arial" w:hint="eastAsia"/>
            <w:color w:val="333333"/>
            <w:szCs w:val="21"/>
            <w:shd w:val="clear" w:color="auto" w:fill="FFFFFF"/>
            <w:rPrChange w:id="41" w:author="Cris" w:date="2018-02-09T00:12:00Z"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rPrChange>
          </w:rPr>
          <w:t>命令是</w:t>
        </w:r>
        <w:r w:rsidRPr="00893FAE">
          <w:rPr>
            <w:rFonts w:ascii="Arial" w:hAnsi="Arial" w:cs="Arial"/>
            <w:color w:val="333333"/>
            <w:szCs w:val="21"/>
            <w:shd w:val="clear" w:color="auto" w:fill="FFFFFF"/>
            <w:rPrChange w:id="42" w:author="Cris" w:date="2018-02-09T00:12:00Z">
              <w:rPr>
                <w:rFonts w:ascii="微软雅黑" w:eastAsia="微软雅黑" w:hAnsi="微软雅黑"/>
                <w:color w:val="4F4F4F"/>
                <w:szCs w:val="21"/>
                <w:shd w:val="clear" w:color="auto" w:fill="FFFFFF"/>
              </w:rPr>
            </w:rPrChange>
          </w:rPr>
          <w:t>Linux</w:t>
        </w:r>
        <w:r w:rsidRPr="00893FAE">
          <w:rPr>
            <w:rFonts w:ascii="Arial" w:hAnsi="Arial" w:cs="Arial" w:hint="eastAsia"/>
            <w:color w:val="333333"/>
            <w:szCs w:val="21"/>
            <w:shd w:val="clear" w:color="auto" w:fill="FFFFFF"/>
            <w:rPrChange w:id="43" w:author="Cris" w:date="2018-02-09T00:12:00Z"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rPrChange>
          </w:rPr>
          <w:t>下常用的性能分析工具，有点类似于</w:t>
        </w:r>
        <w:r w:rsidRPr="00893FAE">
          <w:rPr>
            <w:rFonts w:ascii="Arial" w:hAnsi="Arial" w:cs="Arial"/>
            <w:color w:val="333333"/>
            <w:szCs w:val="21"/>
            <w:shd w:val="clear" w:color="auto" w:fill="FFFFFF"/>
            <w:rPrChange w:id="44" w:author="Cris" w:date="2018-02-09T00:12:00Z">
              <w:rPr>
                <w:rFonts w:ascii="微软雅黑" w:eastAsia="微软雅黑" w:hAnsi="微软雅黑"/>
                <w:color w:val="4F4F4F"/>
                <w:szCs w:val="21"/>
                <w:shd w:val="clear" w:color="auto" w:fill="FFFFFF"/>
              </w:rPr>
            </w:rPrChange>
          </w:rPr>
          <w:t>windows</w:t>
        </w:r>
        <w:r w:rsidRPr="00893FAE">
          <w:rPr>
            <w:rFonts w:ascii="Arial" w:hAnsi="Arial" w:cs="Arial" w:hint="eastAsia"/>
            <w:color w:val="333333"/>
            <w:szCs w:val="21"/>
            <w:shd w:val="clear" w:color="auto" w:fill="FFFFFF"/>
            <w:rPrChange w:id="45" w:author="Cris" w:date="2018-02-09T00:12:00Z"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rPrChange>
          </w:rPr>
          <w:t>的任务管理器，这里面包括了所有进程的信息，包括占用内存的信息，进程状态，</w:t>
        </w:r>
        <w:r w:rsidRPr="00893FAE">
          <w:rPr>
            <w:rFonts w:ascii="Arial" w:hAnsi="Arial" w:cs="Arial"/>
            <w:color w:val="333333"/>
            <w:szCs w:val="21"/>
            <w:shd w:val="clear" w:color="auto" w:fill="FFFFFF"/>
            <w:rPrChange w:id="46" w:author="Cris" w:date="2018-02-09T00:12:00Z">
              <w:rPr>
                <w:rFonts w:ascii="微软雅黑" w:eastAsia="微软雅黑" w:hAnsi="微软雅黑"/>
                <w:color w:val="4F4F4F"/>
                <w:szCs w:val="21"/>
                <w:shd w:val="clear" w:color="auto" w:fill="FFFFFF"/>
              </w:rPr>
            </w:rPrChange>
          </w:rPr>
          <w:t>CPU</w:t>
        </w:r>
        <w:r w:rsidRPr="00893FAE">
          <w:rPr>
            <w:rFonts w:ascii="Arial" w:hAnsi="Arial" w:cs="Arial" w:hint="eastAsia"/>
            <w:color w:val="333333"/>
            <w:szCs w:val="21"/>
            <w:shd w:val="clear" w:color="auto" w:fill="FFFFFF"/>
            <w:rPrChange w:id="47" w:author="Cris" w:date="2018-02-09T00:12:00Z"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FFFFF"/>
              </w:rPr>
            </w:rPrChange>
          </w:rPr>
          <w:t>使用率，运行时间等重要信息。并且这些信息是动态刷新的</w:t>
        </w:r>
      </w:ins>
    </w:p>
    <w:p w14:paraId="3771117F" w14:textId="07B8FBF3" w:rsidR="00893FAE" w:rsidRDefault="00893FAE" w:rsidP="00676F18">
      <w:pPr>
        <w:rPr>
          <w:ins w:id="48" w:author="Cris" w:date="2018-02-09T00:12:00Z"/>
        </w:rPr>
      </w:pPr>
    </w:p>
    <w:p w14:paraId="5EA63F57" w14:textId="2AD8D0F0" w:rsidR="00893FAE" w:rsidRDefault="00893FAE" w:rsidP="00676F18">
      <w:pPr>
        <w:rPr>
          <w:ins w:id="49" w:author="Cris" w:date="2018-02-09T00:12:00Z"/>
        </w:rPr>
      </w:pPr>
    </w:p>
    <w:p w14:paraId="5AD442FB" w14:textId="1C1A6F14" w:rsidR="00893FAE" w:rsidRDefault="00893FAE" w:rsidP="00676F18">
      <w:pPr>
        <w:rPr>
          <w:ins w:id="50" w:author="Cris" w:date="2018-02-09T00:12:00Z"/>
        </w:rPr>
      </w:pPr>
    </w:p>
    <w:p w14:paraId="3D240837" w14:textId="77777777" w:rsidR="00893FAE" w:rsidRDefault="00893FAE">
      <w:pPr>
        <w:pPrChange w:id="51" w:author="Cris" w:date="2018-02-09T00:05:00Z">
          <w:pPr>
            <w:pStyle w:val="a4"/>
            <w:spacing w:before="0" w:beforeAutospacing="0" w:after="375" w:afterAutospacing="0" w:line="408" w:lineRule="atLeast"/>
          </w:pPr>
        </w:pPrChange>
      </w:pPr>
    </w:p>
    <w:p w14:paraId="5549248D" w14:textId="77777777" w:rsidR="00A45998" w:rsidRDefault="00A45998" w:rsidP="00A45998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</w:p>
    <w:p w14:paraId="173549E5" w14:textId="77777777" w:rsidR="00893FAE" w:rsidRDefault="00893FAE" w:rsidP="00A45998">
      <w:pPr>
        <w:rPr>
          <w:ins w:id="52" w:author="Cris" w:date="2018-02-09T00:12:00Z"/>
        </w:rPr>
      </w:pPr>
    </w:p>
    <w:p w14:paraId="7D1270D7" w14:textId="77777777" w:rsidR="00893FAE" w:rsidRDefault="00893FAE" w:rsidP="00A45998">
      <w:pPr>
        <w:rPr>
          <w:ins w:id="53" w:author="Cris" w:date="2018-02-09T00:12:00Z"/>
        </w:rPr>
      </w:pPr>
    </w:p>
    <w:p w14:paraId="1144ED58" w14:textId="77777777" w:rsidR="00893FAE" w:rsidRDefault="00893FAE" w:rsidP="00A45998">
      <w:pPr>
        <w:rPr>
          <w:ins w:id="54" w:author="Cris" w:date="2018-02-09T00:12:00Z"/>
        </w:rPr>
      </w:pPr>
    </w:p>
    <w:p w14:paraId="3F0D957A" w14:textId="477FEA1B" w:rsidR="00A45998" w:rsidRDefault="00A45998" w:rsidP="00A45998">
      <w:r>
        <w:rPr>
          <w:rFonts w:hint="eastAsia"/>
        </w:rPr>
        <w:lastRenderedPageBreak/>
        <w:t>2.查看指定进程的C</w:t>
      </w:r>
      <w:r>
        <w:t>PU</w:t>
      </w:r>
      <w:r>
        <w:rPr>
          <w:rFonts w:hint="eastAsia"/>
        </w:rPr>
        <w:t>和内存等信息的占用情况</w:t>
      </w:r>
    </w:p>
    <w:p w14:paraId="237C517E" w14:textId="40E8D3AE" w:rsidR="00A45998" w:rsidRDefault="00A45998" w:rsidP="00A45998">
      <w:r>
        <w:rPr>
          <w:rFonts w:hint="eastAsia"/>
        </w:rPr>
        <w:t>输入指令</w:t>
      </w:r>
      <w:r>
        <w:t xml:space="preserve">top -p </w:t>
      </w:r>
      <w:r>
        <w:rPr>
          <w:rFonts w:hint="eastAsia"/>
        </w:rPr>
        <w:t>加上指定进程的P</w:t>
      </w:r>
      <w:r>
        <w:t>ID</w:t>
      </w:r>
      <w:r>
        <w:rPr>
          <w:rFonts w:hint="eastAsia"/>
        </w:rPr>
        <w:t>值</w:t>
      </w:r>
    </w:p>
    <w:p w14:paraId="277C5EB2" w14:textId="6118C278" w:rsidR="00A45998" w:rsidRDefault="00A45998" w:rsidP="00A45998">
      <w:r>
        <w:rPr>
          <w:rFonts w:hint="eastAsia"/>
        </w:rPr>
        <w:t>选取指定的I</w:t>
      </w:r>
      <w:r>
        <w:t>P</w:t>
      </w:r>
      <w:r>
        <w:rPr>
          <w:rFonts w:hint="eastAsia"/>
        </w:rPr>
        <w:t>地址，例如P</w:t>
      </w:r>
      <w:r>
        <w:t>ID</w:t>
      </w:r>
      <w:r>
        <w:rPr>
          <w:rFonts w:hint="eastAsia"/>
        </w:rPr>
        <w:t>为2086</w:t>
      </w:r>
    </w:p>
    <w:p w14:paraId="5D8BB995" w14:textId="59F67B72" w:rsidR="009973A4" w:rsidRDefault="009973A4" w:rsidP="009973A4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</w:p>
    <w:p w14:paraId="598FD3CA" w14:textId="6CF77F37" w:rsidR="009973A4" w:rsidRDefault="009973A4" w:rsidP="009973A4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 wp14:anchorId="075B23BB" wp14:editId="021F2E5B">
            <wp:extent cx="5274310" cy="31527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5BD1" w14:textId="77777777" w:rsidR="00952054" w:rsidRDefault="00952054" w:rsidP="009973A4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</w:p>
    <w:p w14:paraId="4C26040D" w14:textId="69763386" w:rsidR="00A45998" w:rsidRDefault="00A45998" w:rsidP="00A4599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查看更为详细的内存占比</w:t>
      </w:r>
    </w:p>
    <w:p w14:paraId="0DB56C2A" w14:textId="6455D700" w:rsidR="00A45998" w:rsidRPr="00A45998" w:rsidRDefault="00A45998" w:rsidP="00A45998">
      <w:r w:rsidRPr="00A45998">
        <w:rPr>
          <w:rFonts w:ascii="Verdana" w:hAnsi="Verdana" w:hint="eastAsia"/>
          <w:color w:val="444444"/>
          <w:szCs w:val="21"/>
        </w:rPr>
        <w:t>输入指令</w:t>
      </w:r>
      <w:r w:rsidRPr="00A45998">
        <w:rPr>
          <w:rFonts w:ascii="Verdana" w:hAnsi="Verdana" w:hint="eastAsia"/>
          <w:color w:val="444444"/>
          <w:szCs w:val="21"/>
        </w:rPr>
        <w:t xml:space="preserve"> </w:t>
      </w:r>
      <w:r w:rsidRPr="00A45998">
        <w:rPr>
          <w:rFonts w:ascii="Verdana" w:hAnsi="Verdana"/>
          <w:color w:val="444444"/>
          <w:szCs w:val="21"/>
        </w:rPr>
        <w:t>cat /proc/</w:t>
      </w:r>
      <w:r w:rsidRPr="00A45998">
        <w:rPr>
          <w:rFonts w:ascii="Verdana" w:hAnsi="Verdana" w:hint="eastAsia"/>
          <w:color w:val="444444"/>
          <w:szCs w:val="21"/>
        </w:rPr>
        <w:t>指定进程的</w:t>
      </w:r>
      <w:r w:rsidRPr="00A45998">
        <w:rPr>
          <w:rFonts w:ascii="Verdana" w:hAnsi="Verdana" w:hint="eastAsia"/>
          <w:color w:val="444444"/>
          <w:szCs w:val="21"/>
        </w:rPr>
        <w:t>P</w:t>
      </w:r>
      <w:r w:rsidRPr="00A45998">
        <w:rPr>
          <w:rFonts w:ascii="Verdana" w:hAnsi="Verdana"/>
          <w:color w:val="444444"/>
          <w:szCs w:val="21"/>
        </w:rPr>
        <w:t>ID</w:t>
      </w:r>
      <w:r w:rsidRPr="00A45998">
        <w:rPr>
          <w:rFonts w:ascii="Verdana" w:hAnsi="Verdana" w:hint="eastAsia"/>
          <w:color w:val="444444"/>
          <w:szCs w:val="21"/>
        </w:rPr>
        <w:t>值</w:t>
      </w:r>
      <w:r w:rsidRPr="00A45998">
        <w:rPr>
          <w:rFonts w:ascii="Verdana" w:hAnsi="Verdana" w:hint="eastAsia"/>
          <w:color w:val="444444"/>
          <w:szCs w:val="21"/>
        </w:rPr>
        <w:t>/st</w:t>
      </w:r>
      <w:r w:rsidRPr="00A45998">
        <w:rPr>
          <w:rFonts w:ascii="Verdana" w:hAnsi="Verdana"/>
          <w:color w:val="444444"/>
          <w:szCs w:val="21"/>
        </w:rPr>
        <w:t>atus</w:t>
      </w:r>
    </w:p>
    <w:p w14:paraId="38EF74F5" w14:textId="1C521326" w:rsidR="00A45998" w:rsidRDefault="00A45998" w:rsidP="00A45998">
      <w:pPr>
        <w:pStyle w:val="a4"/>
        <w:spacing w:before="0" w:beforeAutospacing="0" w:after="375" w:afterAutospacing="0" w:line="408" w:lineRule="atLeast"/>
        <w:rPr>
          <w:ins w:id="55" w:author="Cris" w:date="2018-02-09T00:16:00Z"/>
          <w:rFonts w:ascii="Verdana" w:hAnsi="Verdana"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B282FF0" wp14:editId="64EB27BC">
            <wp:extent cx="5274310" cy="3135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3516B" wp14:editId="56BAB883">
            <wp:extent cx="5274310" cy="3164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3E45F" wp14:editId="06F16612">
            <wp:extent cx="5274310" cy="14852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6BE7" w14:textId="31F94141" w:rsidR="00893FAE" w:rsidRDefault="00893FAE" w:rsidP="00A45998">
      <w:pPr>
        <w:pStyle w:val="a4"/>
        <w:spacing w:before="0" w:beforeAutospacing="0" w:after="375" w:afterAutospacing="0" w:line="408" w:lineRule="atLeast"/>
        <w:rPr>
          <w:ins w:id="56" w:author="Cris" w:date="2018-02-09T00:16:00Z"/>
          <w:rFonts w:ascii="Verdana" w:hAnsi="Verdana"/>
          <w:color w:val="444444"/>
          <w:sz w:val="21"/>
          <w:szCs w:val="21"/>
        </w:rPr>
      </w:pPr>
    </w:p>
    <w:p w14:paraId="42492744" w14:textId="68FE169D" w:rsidR="00893FAE" w:rsidRDefault="00893FAE" w:rsidP="00A45998">
      <w:pPr>
        <w:pStyle w:val="a4"/>
        <w:spacing w:before="0" w:beforeAutospacing="0" w:after="375" w:afterAutospacing="0" w:line="408" w:lineRule="atLeast"/>
        <w:rPr>
          <w:ins w:id="57" w:author="Cris" w:date="2018-02-09T00:17:00Z"/>
          <w:rFonts w:ascii="Verdana" w:hAnsi="Verdana"/>
          <w:color w:val="444444"/>
          <w:sz w:val="21"/>
          <w:szCs w:val="21"/>
        </w:rPr>
      </w:pPr>
      <w:ins w:id="58" w:author="Cris" w:date="2018-02-09T00:16:00Z">
        <w:r>
          <w:rPr>
            <w:rFonts w:ascii="Verdana" w:hAnsi="Verdana"/>
            <w:color w:val="444444"/>
            <w:sz w:val="21"/>
            <w:szCs w:val="21"/>
          </w:rPr>
          <w:lastRenderedPageBreak/>
          <w:t>Linux</w:t>
        </w:r>
        <w:r>
          <w:rPr>
            <w:rFonts w:ascii="Verdana" w:hAnsi="Verdana" w:hint="eastAsia"/>
            <w:color w:val="444444"/>
            <w:sz w:val="21"/>
            <w:szCs w:val="21"/>
          </w:rPr>
          <w:t>系统终端下输入的</w:t>
        </w:r>
        <w:proofErr w:type="spellStart"/>
        <w:r>
          <w:rPr>
            <w:rFonts w:ascii="Verdana" w:hAnsi="Verdana" w:hint="eastAsia"/>
            <w:color w:val="444444"/>
            <w:sz w:val="21"/>
            <w:szCs w:val="21"/>
          </w:rPr>
          <w:t>p</w:t>
        </w:r>
        <w:r>
          <w:rPr>
            <w:rFonts w:ascii="Verdana" w:hAnsi="Verdana"/>
            <w:color w:val="444444"/>
            <w:sz w:val="21"/>
            <w:szCs w:val="21"/>
          </w:rPr>
          <w:t>s</w:t>
        </w:r>
        <w:proofErr w:type="spellEnd"/>
        <w:r>
          <w:rPr>
            <w:rFonts w:ascii="Verdana" w:hAnsi="Verdana" w:hint="eastAsia"/>
            <w:color w:val="444444"/>
            <w:sz w:val="21"/>
            <w:szCs w:val="21"/>
          </w:rPr>
          <w:t>命令</w:t>
        </w:r>
      </w:ins>
      <w:ins w:id="59" w:author="Cris" w:date="2018-02-09T00:17:00Z">
        <w:r>
          <w:rPr>
            <w:rFonts w:ascii="Verdana" w:hAnsi="Verdana" w:hint="eastAsia"/>
            <w:color w:val="444444"/>
            <w:sz w:val="21"/>
            <w:szCs w:val="21"/>
          </w:rPr>
          <w:t>：</w:t>
        </w:r>
      </w:ins>
    </w:p>
    <w:p w14:paraId="76B67008" w14:textId="0E0A91A9" w:rsidR="00893FAE" w:rsidRDefault="00893FAE" w:rsidP="00A45998">
      <w:pPr>
        <w:pStyle w:val="a4"/>
        <w:spacing w:before="0" w:beforeAutospacing="0" w:after="375" w:afterAutospacing="0" w:line="408" w:lineRule="atLeast"/>
        <w:rPr>
          <w:ins w:id="60" w:author="Cris" w:date="2018-02-09T00:17:00Z"/>
          <w:rFonts w:ascii="Verdana" w:hAnsi="Verdana"/>
          <w:color w:val="444444"/>
          <w:sz w:val="21"/>
          <w:szCs w:val="21"/>
        </w:rPr>
      </w:pPr>
      <w:ins w:id="61" w:author="Cris" w:date="2018-02-09T00:17:00Z">
        <w:r>
          <w:rPr>
            <w:rFonts w:ascii="Verdana" w:hAnsi="Verdana" w:hint="eastAsia"/>
            <w:color w:val="444444"/>
            <w:sz w:val="21"/>
            <w:szCs w:val="21"/>
          </w:rPr>
          <w:t>用来显示当前进程的状态</w:t>
        </w:r>
      </w:ins>
    </w:p>
    <w:p w14:paraId="4682B2BF" w14:textId="118E155F" w:rsidR="00893FAE" w:rsidRDefault="00893FAE" w:rsidP="00A45998">
      <w:pPr>
        <w:pStyle w:val="a4"/>
        <w:spacing w:before="0" w:beforeAutospacing="0" w:after="375" w:afterAutospacing="0" w:line="408" w:lineRule="atLeast"/>
        <w:rPr>
          <w:ins w:id="62" w:author="Cris" w:date="2018-02-15T12:54:00Z"/>
          <w:rFonts w:ascii="Verdana" w:hAnsi="Verdana"/>
          <w:color w:val="444444"/>
          <w:sz w:val="21"/>
          <w:szCs w:val="21"/>
        </w:rPr>
      </w:pPr>
      <w:proofErr w:type="spellStart"/>
      <w:ins w:id="63" w:author="Cris" w:date="2018-02-09T00:17:00Z">
        <w:r>
          <w:rPr>
            <w:rFonts w:ascii="Verdana" w:hAnsi="Verdana"/>
            <w:color w:val="444444"/>
            <w:sz w:val="21"/>
            <w:szCs w:val="21"/>
          </w:rPr>
          <w:t>ps</w:t>
        </w:r>
        <w:proofErr w:type="spellEnd"/>
        <w:r>
          <w:rPr>
            <w:rFonts w:ascii="Verdana" w:hAnsi="Verdana"/>
            <w:color w:val="444444"/>
            <w:sz w:val="21"/>
            <w:szCs w:val="21"/>
          </w:rPr>
          <w:t xml:space="preserve"> -</w:t>
        </w:r>
      </w:ins>
      <w:ins w:id="64" w:author="Cris" w:date="2018-02-09T00:25:00Z">
        <w:r w:rsidR="00AF2996">
          <w:rPr>
            <w:rFonts w:ascii="Verdana" w:hAnsi="Verdana"/>
            <w:color w:val="444444"/>
            <w:sz w:val="21"/>
            <w:szCs w:val="21"/>
          </w:rPr>
          <w:t>A</w:t>
        </w:r>
      </w:ins>
      <w:ins w:id="65" w:author="Cris" w:date="2018-02-09T00:17:00Z">
        <w:r>
          <w:rPr>
            <w:rFonts w:ascii="Verdana" w:hAnsi="Verdana"/>
            <w:color w:val="444444"/>
            <w:sz w:val="21"/>
            <w:szCs w:val="21"/>
          </w:rPr>
          <w:t>:</w:t>
        </w:r>
        <w:r>
          <w:rPr>
            <w:rFonts w:ascii="Verdana" w:hAnsi="Verdana" w:hint="eastAsia"/>
            <w:color w:val="444444"/>
            <w:sz w:val="21"/>
            <w:szCs w:val="21"/>
          </w:rPr>
          <w:t>显示所有的进程</w:t>
        </w:r>
      </w:ins>
    </w:p>
    <w:p w14:paraId="12D6914A" w14:textId="3585B1A8" w:rsidR="00BD59A5" w:rsidRDefault="00BD59A5" w:rsidP="00A45998">
      <w:pPr>
        <w:pStyle w:val="a4"/>
        <w:spacing w:before="0" w:beforeAutospacing="0" w:after="375" w:afterAutospacing="0" w:line="408" w:lineRule="atLeast"/>
        <w:rPr>
          <w:ins w:id="66" w:author="Cris" w:date="2018-02-09T00:28:00Z"/>
          <w:rFonts w:ascii="Verdana" w:hAnsi="Verdana" w:hint="eastAsia"/>
          <w:color w:val="444444"/>
          <w:sz w:val="21"/>
          <w:szCs w:val="21"/>
        </w:rPr>
      </w:pPr>
      <w:ins w:id="67" w:author="Cris" w:date="2018-02-15T12:54:00Z">
        <w:r>
          <w:rPr>
            <w:rFonts w:ascii="Verdana" w:hAnsi="Verdana"/>
            <w:color w:val="444444"/>
            <w:sz w:val="21"/>
            <w:szCs w:val="21"/>
          </w:rPr>
          <w:t>Linux</w:t>
        </w:r>
        <w:r>
          <w:rPr>
            <w:rFonts w:ascii="Verdana" w:hAnsi="Verdana" w:hint="eastAsia"/>
            <w:color w:val="444444"/>
            <w:sz w:val="21"/>
            <w:szCs w:val="21"/>
          </w:rPr>
          <w:t>系统的</w:t>
        </w:r>
        <w:r>
          <w:rPr>
            <w:rFonts w:ascii="Verdana" w:hAnsi="Verdana" w:hint="eastAsia"/>
            <w:color w:val="444444"/>
            <w:sz w:val="21"/>
            <w:szCs w:val="21"/>
          </w:rPr>
          <w:t>top</w:t>
        </w:r>
        <w:r>
          <w:rPr>
            <w:rFonts w:ascii="Verdana" w:hAnsi="Verdana" w:hint="eastAsia"/>
            <w:color w:val="444444"/>
            <w:sz w:val="21"/>
            <w:szCs w:val="21"/>
          </w:rPr>
          <w:t>命令功能和</w:t>
        </w:r>
        <w:proofErr w:type="spellStart"/>
        <w:r>
          <w:rPr>
            <w:rFonts w:ascii="Verdana" w:hAnsi="Verdana" w:hint="eastAsia"/>
            <w:color w:val="444444"/>
            <w:sz w:val="21"/>
            <w:szCs w:val="21"/>
          </w:rPr>
          <w:t>ps</w:t>
        </w:r>
        <w:proofErr w:type="spellEnd"/>
        <w:r>
          <w:rPr>
            <w:rFonts w:ascii="Verdana" w:hAnsi="Verdana" w:hint="eastAsia"/>
            <w:color w:val="444444"/>
            <w:sz w:val="21"/>
            <w:szCs w:val="21"/>
          </w:rPr>
          <w:t>命令功能相似，</w:t>
        </w:r>
      </w:ins>
      <w:ins w:id="68" w:author="Cris" w:date="2018-02-15T12:55:00Z">
        <w:r>
          <w:rPr>
            <w:rFonts w:ascii="Verdana" w:hAnsi="Verdana" w:hint="eastAsia"/>
            <w:color w:val="444444"/>
            <w:sz w:val="21"/>
            <w:szCs w:val="21"/>
          </w:rPr>
          <w:t>同样都是查看所有进程的信息，</w:t>
        </w:r>
      </w:ins>
      <w:ins w:id="69" w:author="Cris" w:date="2018-02-15T12:56:00Z">
        <w:r>
          <w:rPr>
            <w:rFonts w:ascii="Verdana" w:hAnsi="Verdana" w:hint="eastAsia"/>
            <w:color w:val="444444"/>
            <w:sz w:val="21"/>
            <w:szCs w:val="21"/>
          </w:rPr>
          <w:t>如</w:t>
        </w:r>
      </w:ins>
      <w:ins w:id="70" w:author="Cris" w:date="2018-02-15T12:55:00Z">
        <w:r>
          <w:rPr>
            <w:rFonts w:ascii="Verdana" w:hAnsi="Verdana" w:hint="eastAsia"/>
            <w:color w:val="444444"/>
            <w:sz w:val="21"/>
            <w:szCs w:val="21"/>
          </w:rPr>
          <w:t>内存和</w:t>
        </w:r>
        <w:r>
          <w:rPr>
            <w:rFonts w:ascii="Verdana" w:hAnsi="Verdana" w:hint="eastAsia"/>
            <w:color w:val="444444"/>
            <w:sz w:val="21"/>
            <w:szCs w:val="21"/>
          </w:rPr>
          <w:t>C</w:t>
        </w:r>
        <w:r>
          <w:rPr>
            <w:rFonts w:ascii="Verdana" w:hAnsi="Verdana"/>
            <w:color w:val="444444"/>
            <w:sz w:val="21"/>
            <w:szCs w:val="21"/>
          </w:rPr>
          <w:t>PU</w:t>
        </w:r>
        <w:r>
          <w:rPr>
            <w:rFonts w:ascii="Verdana" w:hAnsi="Verdana" w:hint="eastAsia"/>
            <w:color w:val="444444"/>
            <w:sz w:val="21"/>
            <w:szCs w:val="21"/>
          </w:rPr>
          <w:t>等信息</w:t>
        </w:r>
      </w:ins>
      <w:ins w:id="71" w:author="Cris" w:date="2018-02-15T12:56:00Z">
        <w:r>
          <w:rPr>
            <w:rFonts w:ascii="Verdana" w:hAnsi="Verdana" w:hint="eastAsia"/>
            <w:color w:val="444444"/>
            <w:sz w:val="21"/>
            <w:szCs w:val="21"/>
          </w:rPr>
          <w:t>，但是不同点在于</w:t>
        </w:r>
        <w:r>
          <w:rPr>
            <w:rFonts w:ascii="Verdana" w:hAnsi="Verdana" w:hint="eastAsia"/>
            <w:color w:val="444444"/>
            <w:sz w:val="21"/>
            <w:szCs w:val="21"/>
          </w:rPr>
          <w:t>top</w:t>
        </w:r>
        <w:r>
          <w:rPr>
            <w:rFonts w:ascii="Verdana" w:hAnsi="Verdana" w:hint="eastAsia"/>
            <w:color w:val="444444"/>
            <w:sz w:val="21"/>
            <w:szCs w:val="21"/>
          </w:rPr>
          <w:t>命令是反馈实时的进程信息，</w:t>
        </w:r>
      </w:ins>
      <w:ins w:id="72" w:author="Cris" w:date="2018-02-15T12:57:00Z">
        <w:r>
          <w:rPr>
            <w:rFonts w:ascii="Verdana" w:hAnsi="Verdana" w:hint="eastAsia"/>
            <w:color w:val="444444"/>
            <w:sz w:val="21"/>
            <w:szCs w:val="21"/>
          </w:rPr>
          <w:t>这个信息是动态的，刷新时间大概是</w:t>
        </w:r>
        <w:r>
          <w:rPr>
            <w:rFonts w:ascii="Verdana" w:hAnsi="Verdana" w:hint="eastAsia"/>
            <w:color w:val="444444"/>
            <w:sz w:val="21"/>
            <w:szCs w:val="21"/>
          </w:rPr>
          <w:t>1</w:t>
        </w:r>
        <w:r>
          <w:rPr>
            <w:rFonts w:ascii="Verdana" w:hAnsi="Verdana"/>
            <w:color w:val="444444"/>
            <w:sz w:val="21"/>
            <w:szCs w:val="21"/>
          </w:rPr>
          <w:t>s</w:t>
        </w:r>
        <w:r>
          <w:rPr>
            <w:rFonts w:ascii="Verdana" w:hAnsi="Verdana" w:hint="eastAsia"/>
            <w:color w:val="444444"/>
            <w:sz w:val="21"/>
            <w:szCs w:val="21"/>
          </w:rPr>
          <w:t>，而</w:t>
        </w:r>
        <w:proofErr w:type="spellStart"/>
        <w:r>
          <w:rPr>
            <w:rFonts w:ascii="Verdana" w:hAnsi="Verdana" w:hint="eastAsia"/>
            <w:color w:val="444444"/>
            <w:sz w:val="21"/>
            <w:szCs w:val="21"/>
          </w:rPr>
          <w:t>ps</w:t>
        </w:r>
        <w:proofErr w:type="spellEnd"/>
        <w:r>
          <w:rPr>
            <w:rFonts w:ascii="Verdana" w:hAnsi="Verdana" w:hint="eastAsia"/>
            <w:color w:val="444444"/>
            <w:sz w:val="21"/>
            <w:szCs w:val="21"/>
          </w:rPr>
          <w:t>命令是反馈静态的</w:t>
        </w:r>
      </w:ins>
      <w:ins w:id="73" w:author="Cris" w:date="2018-02-15T12:58:00Z">
        <w:r>
          <w:rPr>
            <w:rFonts w:ascii="Verdana" w:hAnsi="Verdana" w:hint="eastAsia"/>
            <w:color w:val="444444"/>
            <w:sz w:val="21"/>
            <w:szCs w:val="21"/>
          </w:rPr>
          <w:t>进程信息，是不可变化的。</w:t>
        </w:r>
      </w:ins>
    </w:p>
    <w:p w14:paraId="736FC16A" w14:textId="77777777" w:rsidR="00750268" w:rsidRDefault="00F93645" w:rsidP="00A45998">
      <w:pPr>
        <w:pStyle w:val="a4"/>
        <w:spacing w:before="0" w:beforeAutospacing="0" w:after="375" w:afterAutospacing="0" w:line="408" w:lineRule="atLeast"/>
        <w:rPr>
          <w:ins w:id="74" w:author="Cris" w:date="2018-02-15T13:05:00Z"/>
          <w:rFonts w:ascii="Verdana" w:hAnsi="Verdana"/>
          <w:color w:val="444444"/>
          <w:sz w:val="21"/>
          <w:szCs w:val="21"/>
        </w:rPr>
      </w:pPr>
      <w:ins w:id="75" w:author="Cris" w:date="2018-02-15T12:58:00Z">
        <w:r>
          <w:rPr>
            <w:rFonts w:ascii="Verdana" w:hAnsi="Verdana" w:hint="eastAsia"/>
            <w:color w:val="444444"/>
            <w:sz w:val="21"/>
            <w:szCs w:val="21"/>
          </w:rPr>
          <w:t>问题：我也不知道学长要求我完成的任务是</w:t>
        </w:r>
      </w:ins>
      <w:ins w:id="76" w:author="Cris" w:date="2018-02-15T12:59:00Z">
        <w:r>
          <w:rPr>
            <w:rFonts w:ascii="Verdana" w:hAnsi="Verdana" w:hint="eastAsia"/>
            <w:color w:val="444444"/>
            <w:sz w:val="21"/>
            <w:szCs w:val="21"/>
          </w:rPr>
          <w:t xml:space="preserve"> </w:t>
        </w:r>
        <w:r>
          <w:rPr>
            <w:rFonts w:ascii="Verdana" w:hAnsi="Verdana" w:hint="eastAsia"/>
            <w:color w:val="444444"/>
            <w:sz w:val="21"/>
            <w:szCs w:val="21"/>
          </w:rPr>
          <w:t>写一个</w:t>
        </w:r>
        <w:r>
          <w:rPr>
            <w:rFonts w:ascii="Verdana" w:hAnsi="Verdana" w:hint="eastAsia"/>
            <w:color w:val="444444"/>
            <w:sz w:val="21"/>
            <w:szCs w:val="21"/>
          </w:rPr>
          <w:t>.</w:t>
        </w:r>
        <w:proofErr w:type="spellStart"/>
        <w:r>
          <w:rPr>
            <w:rFonts w:ascii="Verdana" w:hAnsi="Verdana"/>
            <w:color w:val="444444"/>
            <w:sz w:val="21"/>
            <w:szCs w:val="21"/>
          </w:rPr>
          <w:t>py</w:t>
        </w:r>
        <w:proofErr w:type="spellEnd"/>
        <w:r>
          <w:rPr>
            <w:rFonts w:ascii="Verdana" w:hAnsi="Verdana" w:hint="eastAsia"/>
            <w:color w:val="444444"/>
            <w:sz w:val="21"/>
            <w:szCs w:val="21"/>
          </w:rPr>
          <w:t>文件的</w:t>
        </w:r>
        <w:r>
          <w:rPr>
            <w:rFonts w:ascii="Verdana" w:hAnsi="Verdana" w:hint="eastAsia"/>
            <w:color w:val="444444"/>
            <w:sz w:val="21"/>
            <w:szCs w:val="21"/>
          </w:rPr>
          <w:t>d</w:t>
        </w:r>
        <w:r>
          <w:rPr>
            <w:rFonts w:ascii="Verdana" w:hAnsi="Verdana"/>
            <w:color w:val="444444"/>
            <w:sz w:val="21"/>
            <w:szCs w:val="21"/>
          </w:rPr>
          <w:t>emo</w:t>
        </w:r>
        <w:r>
          <w:rPr>
            <w:rFonts w:ascii="Verdana" w:hAnsi="Verdana" w:hint="eastAsia"/>
            <w:color w:val="444444"/>
            <w:sz w:val="21"/>
            <w:szCs w:val="21"/>
          </w:rPr>
          <w:t>还是一个</w:t>
        </w:r>
      </w:ins>
      <w:ins w:id="77" w:author="Cris" w:date="2018-02-15T13:02:00Z">
        <w:r w:rsidR="00750268">
          <w:rPr>
            <w:rFonts w:ascii="Verdana" w:hAnsi="Verdana" w:hint="eastAsia"/>
            <w:color w:val="444444"/>
            <w:sz w:val="21"/>
            <w:szCs w:val="21"/>
          </w:rPr>
          <w:t>终端</w:t>
        </w:r>
      </w:ins>
      <w:ins w:id="78" w:author="Cris" w:date="2018-02-15T12:59:00Z">
        <w:r>
          <w:rPr>
            <w:rFonts w:ascii="Verdana" w:hAnsi="Verdana" w:hint="eastAsia"/>
            <w:color w:val="444444"/>
            <w:sz w:val="21"/>
            <w:szCs w:val="21"/>
          </w:rPr>
          <w:t>指令操作的</w:t>
        </w:r>
        <w:r>
          <w:rPr>
            <w:rFonts w:ascii="Verdana" w:hAnsi="Verdana" w:hint="eastAsia"/>
            <w:color w:val="444444"/>
            <w:sz w:val="21"/>
            <w:szCs w:val="21"/>
          </w:rPr>
          <w:t>demo</w:t>
        </w:r>
        <w:r>
          <w:rPr>
            <w:rFonts w:ascii="Verdana" w:hAnsi="Verdana" w:hint="eastAsia"/>
            <w:color w:val="444444"/>
            <w:sz w:val="21"/>
            <w:szCs w:val="21"/>
          </w:rPr>
          <w:t>。</w:t>
        </w:r>
      </w:ins>
      <w:ins w:id="79" w:author="Cris" w:date="2018-02-15T13:00:00Z">
        <w:r>
          <w:rPr>
            <w:rFonts w:ascii="Verdana" w:hAnsi="Verdana" w:hint="eastAsia"/>
            <w:color w:val="444444"/>
            <w:sz w:val="21"/>
            <w:szCs w:val="21"/>
          </w:rPr>
          <w:t>我目前的理解是通过</w:t>
        </w:r>
        <w:r>
          <w:rPr>
            <w:rFonts w:ascii="Verdana" w:hAnsi="Verdana" w:hint="eastAsia"/>
            <w:color w:val="444444"/>
            <w:sz w:val="21"/>
            <w:szCs w:val="21"/>
          </w:rPr>
          <w:t>top</w:t>
        </w:r>
        <w:r>
          <w:rPr>
            <w:rFonts w:ascii="Verdana" w:hAnsi="Verdana" w:hint="eastAsia"/>
            <w:color w:val="444444"/>
            <w:sz w:val="21"/>
            <w:szCs w:val="21"/>
          </w:rPr>
          <w:t>指令的功能实现，去完成学长要求我做的查看指定进程的</w:t>
        </w:r>
        <w:r>
          <w:rPr>
            <w:rFonts w:ascii="Verdana" w:hAnsi="Verdana" w:hint="eastAsia"/>
            <w:color w:val="444444"/>
            <w:sz w:val="21"/>
            <w:szCs w:val="21"/>
          </w:rPr>
          <w:t>CPU</w:t>
        </w:r>
        <w:r>
          <w:rPr>
            <w:rFonts w:ascii="Verdana" w:hAnsi="Verdana" w:hint="eastAsia"/>
            <w:color w:val="444444"/>
            <w:sz w:val="21"/>
            <w:szCs w:val="21"/>
          </w:rPr>
          <w:t>，</w:t>
        </w:r>
      </w:ins>
      <w:ins w:id="80" w:author="Cris" w:date="2018-02-15T13:01:00Z">
        <w:r>
          <w:rPr>
            <w:rFonts w:ascii="Verdana" w:hAnsi="Verdana" w:hint="eastAsia"/>
            <w:color w:val="444444"/>
            <w:sz w:val="21"/>
            <w:szCs w:val="21"/>
          </w:rPr>
          <w:t>内存使用等信息</w:t>
        </w:r>
        <w:r w:rsidR="00750268">
          <w:rPr>
            <w:rFonts w:ascii="Verdana" w:hAnsi="Verdana" w:hint="eastAsia"/>
            <w:color w:val="444444"/>
            <w:sz w:val="21"/>
            <w:szCs w:val="21"/>
          </w:rPr>
          <w:t>，我将每一步的操作通过截图发给学长看一看，不知道完成的对不对</w:t>
        </w:r>
      </w:ins>
      <w:ins w:id="81" w:author="Cris" w:date="2018-02-15T13:02:00Z">
        <w:r w:rsidR="00750268">
          <w:rPr>
            <w:rFonts w:ascii="Verdana" w:hAnsi="Verdana" w:hint="eastAsia"/>
            <w:color w:val="444444"/>
            <w:sz w:val="21"/>
            <w:szCs w:val="21"/>
          </w:rPr>
          <w:t>。</w:t>
        </w:r>
      </w:ins>
      <w:ins w:id="82" w:author="Cris" w:date="2018-02-15T13:03:00Z">
        <w:r w:rsidR="00750268">
          <w:rPr>
            <w:rFonts w:ascii="Verdana" w:hAnsi="Verdana" w:hint="eastAsia"/>
            <w:color w:val="444444"/>
            <w:sz w:val="21"/>
            <w:szCs w:val="21"/>
          </w:rPr>
          <w:t>希望学长将</w:t>
        </w:r>
      </w:ins>
      <w:proofErr w:type="gramStart"/>
      <w:ins w:id="83" w:author="Cris" w:date="2018-02-15T13:04:00Z">
        <w:r w:rsidR="00750268">
          <w:rPr>
            <w:rFonts w:ascii="Verdana" w:hAnsi="Verdana" w:hint="eastAsia"/>
            <w:color w:val="444444"/>
            <w:sz w:val="21"/>
            <w:szCs w:val="21"/>
          </w:rPr>
          <w:t>此次我</w:t>
        </w:r>
        <w:proofErr w:type="gramEnd"/>
        <w:r w:rsidR="00750268">
          <w:rPr>
            <w:rFonts w:ascii="Verdana" w:hAnsi="Verdana" w:hint="eastAsia"/>
            <w:color w:val="444444"/>
            <w:sz w:val="21"/>
            <w:szCs w:val="21"/>
          </w:rPr>
          <w:t>对任务的理解以及操作的问题可以给我指出来，也希望学长能够将接下来的任务发送给我，麻烦学长</w:t>
        </w:r>
      </w:ins>
      <w:ins w:id="84" w:author="Cris" w:date="2018-02-15T13:05:00Z">
        <w:r w:rsidR="00750268">
          <w:rPr>
            <w:rFonts w:ascii="Verdana" w:hAnsi="Verdana" w:hint="eastAsia"/>
            <w:color w:val="444444"/>
            <w:sz w:val="21"/>
            <w:szCs w:val="21"/>
          </w:rPr>
          <w:t>啦！</w:t>
        </w:r>
      </w:ins>
    </w:p>
    <w:p w14:paraId="67D482CF" w14:textId="0A2880A3" w:rsidR="00750268" w:rsidRDefault="00750268" w:rsidP="00A45998">
      <w:pPr>
        <w:pStyle w:val="a4"/>
        <w:spacing w:before="0" w:beforeAutospacing="0" w:after="375" w:afterAutospacing="0" w:line="408" w:lineRule="atLeast"/>
        <w:rPr>
          <w:ins w:id="85" w:author="Cris" w:date="2018-02-15T13:06:00Z"/>
          <w:rFonts w:ascii="Verdana" w:hAnsi="Verdana"/>
          <w:color w:val="444444"/>
          <w:sz w:val="21"/>
          <w:szCs w:val="21"/>
        </w:rPr>
      </w:pPr>
      <w:ins w:id="86" w:author="Cris" w:date="2018-02-15T13:02:00Z">
        <w:r>
          <w:rPr>
            <w:rFonts w:ascii="Verdana" w:hAnsi="Verdana" w:hint="eastAsia"/>
            <w:color w:val="444444"/>
            <w:sz w:val="21"/>
            <w:szCs w:val="21"/>
          </w:rPr>
          <w:t>今天是除夕夜，知道学长挺</w:t>
        </w:r>
      </w:ins>
      <w:ins w:id="87" w:author="Cris" w:date="2018-02-15T13:03:00Z">
        <w:r>
          <w:rPr>
            <w:rFonts w:ascii="Verdana" w:hAnsi="Verdana" w:hint="eastAsia"/>
            <w:color w:val="444444"/>
            <w:sz w:val="21"/>
            <w:szCs w:val="21"/>
          </w:rPr>
          <w:t>忙的，</w:t>
        </w:r>
      </w:ins>
      <w:ins w:id="88" w:author="Cris" w:date="2018-02-15T13:05:00Z">
        <w:r>
          <w:rPr>
            <w:rFonts w:ascii="Verdana" w:hAnsi="Verdana" w:hint="eastAsia"/>
            <w:color w:val="444444"/>
            <w:sz w:val="21"/>
            <w:szCs w:val="21"/>
          </w:rPr>
          <w:t>还要忙着和家人一起办置过年的事情，</w:t>
        </w:r>
      </w:ins>
      <w:ins w:id="89" w:author="Cris" w:date="2018-02-15T13:03:00Z">
        <w:r>
          <w:rPr>
            <w:rFonts w:ascii="Verdana" w:hAnsi="Verdana" w:hint="eastAsia"/>
            <w:color w:val="444444"/>
            <w:sz w:val="21"/>
            <w:szCs w:val="21"/>
          </w:rPr>
          <w:t>也就不和学长单独开会耽误学长的时间啦，祝学长</w:t>
        </w:r>
      </w:ins>
      <w:ins w:id="90" w:author="Cris" w:date="2018-02-15T13:07:00Z">
        <w:r w:rsidR="006E0E19">
          <w:rPr>
            <w:rFonts w:ascii="Verdana" w:hAnsi="Verdana" w:hint="eastAsia"/>
            <w:color w:val="444444"/>
            <w:sz w:val="21"/>
            <w:szCs w:val="21"/>
          </w:rPr>
          <w:t>您</w:t>
        </w:r>
      </w:ins>
      <w:ins w:id="91" w:author="Cris" w:date="2018-02-15T13:03:00Z">
        <w:r>
          <w:rPr>
            <w:rFonts w:ascii="Verdana" w:hAnsi="Verdana" w:hint="eastAsia"/>
            <w:color w:val="444444"/>
            <w:sz w:val="21"/>
            <w:szCs w:val="21"/>
          </w:rPr>
          <w:t>新年快乐，工作顺利，身体健康！</w:t>
        </w:r>
      </w:ins>
      <w:bookmarkStart w:id="92" w:name="_GoBack"/>
      <w:bookmarkEnd w:id="92"/>
    </w:p>
    <w:p w14:paraId="49623E73" w14:textId="16722A23" w:rsidR="006E0E19" w:rsidRDefault="006E0E19" w:rsidP="00A45998">
      <w:pPr>
        <w:pStyle w:val="a4"/>
        <w:spacing w:before="0" w:beforeAutospacing="0" w:after="375" w:afterAutospacing="0" w:line="408" w:lineRule="atLeast"/>
        <w:rPr>
          <w:ins w:id="93" w:author="Cris" w:date="2018-02-09T00:16:00Z"/>
          <w:rFonts w:ascii="Verdana" w:hAnsi="Verdana" w:hint="eastAsia"/>
          <w:color w:val="444444"/>
          <w:sz w:val="21"/>
          <w:szCs w:val="21"/>
        </w:rPr>
      </w:pPr>
    </w:p>
    <w:p w14:paraId="49943E30" w14:textId="77777777" w:rsidR="00893FAE" w:rsidRDefault="00893FAE" w:rsidP="00A45998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</w:p>
    <w:p w14:paraId="7DFA98EB" w14:textId="77777777" w:rsidR="009973A4" w:rsidRPr="009973A4" w:rsidRDefault="009973A4" w:rsidP="009973A4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</w:p>
    <w:p w14:paraId="19E710BE" w14:textId="5079FB26" w:rsidR="00197A72" w:rsidRDefault="00197A72" w:rsidP="005C227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2A4CE7F" w14:textId="77777777" w:rsidR="00197A72" w:rsidRPr="005C2278" w:rsidRDefault="00197A72" w:rsidP="005C227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B7191D0" w14:textId="77777777" w:rsidR="005C2278" w:rsidRPr="005C2278" w:rsidRDefault="005C2278" w:rsidP="005C2278"/>
    <w:sectPr w:rsidR="005C2278" w:rsidRPr="005C2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A3994"/>
    <w:multiLevelType w:val="hybridMultilevel"/>
    <w:tmpl w:val="8BA82FA0"/>
    <w:lvl w:ilvl="0" w:tplc="AC1C5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is">
    <w15:presenceInfo w15:providerId="None" w15:userId="C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40"/>
    <w:rsid w:val="000A1BFF"/>
    <w:rsid w:val="00180CF5"/>
    <w:rsid w:val="00197A72"/>
    <w:rsid w:val="0021523A"/>
    <w:rsid w:val="0031352D"/>
    <w:rsid w:val="003669CD"/>
    <w:rsid w:val="00500392"/>
    <w:rsid w:val="005C2278"/>
    <w:rsid w:val="00676F18"/>
    <w:rsid w:val="006E0E19"/>
    <w:rsid w:val="00750268"/>
    <w:rsid w:val="008029BB"/>
    <w:rsid w:val="00893FAE"/>
    <w:rsid w:val="00952054"/>
    <w:rsid w:val="009973A4"/>
    <w:rsid w:val="00A45998"/>
    <w:rsid w:val="00AF2996"/>
    <w:rsid w:val="00BA5A40"/>
    <w:rsid w:val="00BD59A5"/>
    <w:rsid w:val="00F9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C66D"/>
  <w15:chartTrackingRefBased/>
  <w15:docId w15:val="{A4405F3B-0A4D-4B54-AE17-2F970227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22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22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73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227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5C227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C22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5C22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9973A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973A4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9973A4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676F18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676F18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676F18"/>
  </w:style>
  <w:style w:type="paragraph" w:styleId="aa">
    <w:name w:val="annotation subject"/>
    <w:basedOn w:val="a8"/>
    <w:next w:val="a8"/>
    <w:link w:val="ab"/>
    <w:uiPriority w:val="99"/>
    <w:semiHidden/>
    <w:unhideWhenUsed/>
    <w:rsid w:val="00676F18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676F18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676F1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76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71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architectur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lib.csdn.net/base/linux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6%95%B0%E6%8D%AE%E7%BB%93%E6%9E%84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909A5-CB03-43B0-BD3B-D3585848C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</dc:creator>
  <cp:keywords/>
  <dc:description/>
  <cp:lastModifiedBy>Cris</cp:lastModifiedBy>
  <cp:revision>20</cp:revision>
  <dcterms:created xsi:type="dcterms:W3CDTF">2018-02-07T15:16:00Z</dcterms:created>
  <dcterms:modified xsi:type="dcterms:W3CDTF">2018-02-15T05:07:00Z</dcterms:modified>
</cp:coreProperties>
</file>